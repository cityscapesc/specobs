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5F81F" w14:textId="27E9DA6E" w:rsidR="006B2EE4" w:rsidRDefault="00DF266F" w:rsidP="006B2EE4">
      <w:pPr>
        <w:pStyle w:val="1"/>
      </w:pPr>
      <w:r>
        <w:t>City Scape Test Suite – User Manual</w:t>
      </w:r>
    </w:p>
    <w:p w14:paraId="2BD5F820" w14:textId="641F7A91" w:rsidR="006B2EE4" w:rsidRDefault="006B2EE4" w:rsidP="006B2EE4">
      <w:pPr>
        <w:pStyle w:val="2"/>
      </w:pPr>
      <w:r>
        <w:t>Overview</w:t>
      </w:r>
    </w:p>
    <w:sdt>
      <w:sdtPr>
        <w:rPr>
          <w:lang w:eastAsia="ko-KR"/>
        </w:rPr>
        <w:alias w:val="Abstract"/>
        <w:id w:val="400964725"/>
        <w:placeholder>
          <w:docPart w:val="146746A066D547A48587039934E2BAF3"/>
        </w:placeholder>
        <w:dataBinding w:prefixMappings="xmlns:ns0='http://schemas.microsoft.com/office/2006/metadata/properties' xmlns:ns1='http://www.w3.org/2001/XMLSchema-instance' xmlns:ns2='97d149d4-9000-4fce-92cf-5e601ccce937' xmlns:ns3='5d574b0f-305e-4989-9769-9f9cd69b5002' xmlns:ns4='8844bca0-cd63-4dd3-ab38-9a89c9a20d8f' " w:xpath="/ns0:properties[1]/documentManagement[1]/ns2:Abstract[1]" w:storeItemID="{4B891534-5BC5-4439-9FC1-5CC805388A5D}"/>
        <w:text w:multiLine="1"/>
      </w:sdtPr>
      <w:sdtEndPr/>
      <w:sdtContent>
        <w:p w14:paraId="2BD5F821" w14:textId="3606EEA9" w:rsidR="006B2EE4" w:rsidRPr="00F5011F" w:rsidRDefault="00E77964" w:rsidP="006B2EE4">
          <w:r w:rsidRPr="00F5011F">
            <w:rPr>
              <w:lang w:eastAsia="ko-KR"/>
            </w:rPr>
            <w:t>City Scape Test Suite application enables an end-to-end offline validation</w:t>
          </w:r>
          <w:r>
            <w:rPr>
              <w:lang w:eastAsia="ko-KR"/>
            </w:rPr>
            <w:t xml:space="preserve"> of spectrum station setup based on</w:t>
          </w:r>
          <w:r w:rsidRPr="00F5011F">
            <w:rPr>
              <w:lang w:eastAsia="ko-KR"/>
            </w:rPr>
            <w:t xml:space="preserve"> the Cit</w:t>
          </w:r>
          <w:r>
            <w:rPr>
              <w:lang w:eastAsia="ko-KR"/>
            </w:rPr>
            <w:t>y</w:t>
          </w:r>
          <w:r w:rsidRPr="00F5011F">
            <w:rPr>
              <w:lang w:eastAsia="ko-KR"/>
            </w:rPr>
            <w:t>Scape Spectrum</w:t>
          </w:r>
          <w:r>
            <w:rPr>
              <w:lang w:eastAsia="ko-KR"/>
            </w:rPr>
            <w:t xml:space="preserve"> Observatory</w:t>
          </w:r>
          <w:r w:rsidRPr="00F5011F">
            <w:rPr>
              <w:lang w:eastAsia="ko-KR"/>
            </w:rPr>
            <w:t xml:space="preserve"> software.  The test suite allows users to configure RF Sensor parameters offline and thereby captur</w:t>
          </w:r>
          <w:r>
            <w:rPr>
              <w:lang w:eastAsia="ko-KR"/>
            </w:rPr>
            <w:t>es</w:t>
          </w:r>
          <w:r w:rsidRPr="00F5011F">
            <w:rPr>
              <w:lang w:eastAsia="ko-KR"/>
            </w:rPr>
            <w:t xml:space="preserve"> the desired spectrum data locally without ha</w:t>
          </w:r>
          <w:r>
            <w:rPr>
              <w:lang w:eastAsia="ko-KR"/>
            </w:rPr>
            <w:t>ving to connect to the Azure backhaul. Also, it allows users to bypass a few restrictions on the sensor parameters for more flexible testing. To plot the PSD</w:t>
          </w:r>
          <w:r w:rsidRPr="00F5011F">
            <w:rPr>
              <w:lang w:eastAsia="ko-KR"/>
            </w:rPr>
            <w:t xml:space="preserve"> </w:t>
          </w:r>
          <w:r>
            <w:rPr>
              <w:lang w:eastAsia="ko-KR"/>
            </w:rPr>
            <w:t>estimate data</w:t>
          </w:r>
          <w:r w:rsidRPr="00F5011F">
            <w:rPr>
              <w:lang w:eastAsia="ko-KR"/>
            </w:rPr>
            <w:t xml:space="preserve">, users </w:t>
          </w:r>
          <w:r>
            <w:rPr>
              <w:lang w:eastAsia="ko-KR"/>
            </w:rPr>
            <w:t>may</w:t>
          </w:r>
          <w:r w:rsidRPr="00F5011F">
            <w:rPr>
              <w:lang w:eastAsia="ko-KR"/>
            </w:rPr>
            <w:t xml:space="preserve"> use </w:t>
          </w:r>
          <w:r>
            <w:rPr>
              <w:lang w:eastAsia="ko-KR"/>
            </w:rPr>
            <w:t>the Python script provided (CityScapePSDFilePlotter, described in Section 1.4)</w:t>
          </w:r>
          <w:r w:rsidRPr="00F5011F">
            <w:rPr>
              <w:lang w:eastAsia="ko-KR"/>
            </w:rPr>
            <w:t>.</w:t>
          </w:r>
        </w:p>
      </w:sdtContent>
    </w:sdt>
    <w:p w14:paraId="1F2A915E" w14:textId="77C3A15A" w:rsidR="003C3767" w:rsidRDefault="003C3767" w:rsidP="003C3767">
      <w:pPr>
        <w:pStyle w:val="2"/>
        <w:numPr>
          <w:ilvl w:val="0"/>
          <w:numId w:val="0"/>
        </w:numPr>
        <w:ind w:left="576" w:hanging="576"/>
        <w:rPr>
          <w:ins w:id="0" w:author="Kyeong S. Shin" w:date="2017-05-01T07:07:00Z"/>
        </w:rPr>
      </w:pPr>
      <w:r>
        <w:rPr>
          <w:noProof/>
          <w:lang w:eastAsia="ko-KR"/>
        </w:rPr>
        <w:drawing>
          <wp:inline distT="0" distB="0" distL="0" distR="0" wp14:anchorId="7BF3F7C1" wp14:editId="4142C3CD">
            <wp:extent cx="6675120" cy="4359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5120" cy="4359910"/>
                    </a:xfrm>
                    <a:prstGeom prst="rect">
                      <a:avLst/>
                    </a:prstGeom>
                  </pic:spPr>
                </pic:pic>
              </a:graphicData>
            </a:graphic>
          </wp:inline>
        </w:drawing>
      </w:r>
    </w:p>
    <w:p w14:paraId="2711F135" w14:textId="04C0EF58" w:rsidR="00E24AA5" w:rsidRPr="00E24AA5" w:rsidRDefault="00F30996" w:rsidP="00F30996">
      <w:pPr>
        <w:jc w:val="center"/>
        <w:rPr>
          <w:ins w:id="1" w:author="Kyeong S. Shin" w:date="2017-05-01T07:05:00Z"/>
        </w:rPr>
        <w:pPrChange w:id="2" w:author="Kyeong S. Shin" w:date="2017-05-01T07:30:00Z">
          <w:pPr>
            <w:pStyle w:val="2"/>
            <w:numPr>
              <w:ilvl w:val="0"/>
              <w:numId w:val="0"/>
            </w:numPr>
          </w:pPr>
        </w:pPrChange>
      </w:pPr>
      <w:ins w:id="3" w:author="Kyeong S. Shin" w:date="2017-05-01T07:30:00Z">
        <w:r>
          <w:t>Fig. 1: Interface of the CityScape Test Suite.</w:t>
        </w:r>
      </w:ins>
    </w:p>
    <w:p w14:paraId="52F680D2" w14:textId="05309F8E" w:rsidR="00E24AA5" w:rsidRDefault="00E24AA5" w:rsidP="00E24AA5">
      <w:pPr>
        <w:pStyle w:val="3"/>
        <w:rPr>
          <w:ins w:id="4" w:author="Kyeong S. Shin" w:date="2017-05-01T07:15:00Z"/>
        </w:rPr>
        <w:pPrChange w:id="5" w:author="Kyeong S. Shin" w:date="2017-05-01T07:05:00Z">
          <w:pPr>
            <w:pStyle w:val="2"/>
            <w:numPr>
              <w:ilvl w:val="0"/>
              <w:numId w:val="0"/>
            </w:numPr>
          </w:pPr>
        </w:pPrChange>
      </w:pPr>
      <w:ins w:id="6" w:author="Kyeong S. Shin" w:date="2017-05-01T07:05:00Z">
        <w:r>
          <w:t xml:space="preserve">System </w:t>
        </w:r>
      </w:ins>
      <w:ins w:id="7" w:author="Kyeong S. Shin" w:date="2017-05-01T09:57:00Z">
        <w:r w:rsidR="000E08E2">
          <w:t>Design</w:t>
        </w:r>
      </w:ins>
    </w:p>
    <w:p w14:paraId="1C20DED0" w14:textId="77777777" w:rsidR="008C7178" w:rsidRDefault="00E24AA5" w:rsidP="00E24AA5">
      <w:pPr>
        <w:rPr>
          <w:ins w:id="8" w:author="Kyeong S. Shin" w:date="2017-05-01T09:49:00Z"/>
        </w:rPr>
        <w:pPrChange w:id="9" w:author="Kyeong S. Shin" w:date="2017-05-01T07:15:00Z">
          <w:pPr>
            <w:pStyle w:val="2"/>
            <w:numPr>
              <w:ilvl w:val="0"/>
              <w:numId w:val="0"/>
            </w:numPr>
          </w:pPr>
        </w:pPrChange>
      </w:pPr>
      <w:ins w:id="10" w:author="Kyeong S. Shin" w:date="2017-05-01T07:15:00Z">
        <w:r>
          <w:t xml:space="preserve">The test suite is built upon the observatory station service, </w:t>
        </w:r>
      </w:ins>
      <w:ins w:id="11" w:author="Kyeong S. Shin" w:date="2017-05-01T07:17:00Z">
        <w:r w:rsidR="00E341DD">
          <w:t>and shares many common components</w:t>
        </w:r>
      </w:ins>
      <w:ins w:id="12" w:author="Kyeong S. Shin" w:date="2017-05-01T07:36:00Z">
        <w:r w:rsidR="00DD3D7C">
          <w:t xml:space="preserve">. </w:t>
        </w:r>
      </w:ins>
    </w:p>
    <w:p w14:paraId="63F4C987" w14:textId="7375B35E" w:rsidR="008C7178" w:rsidRDefault="008C7178" w:rsidP="008C7178">
      <w:pPr>
        <w:rPr>
          <w:ins w:id="13" w:author="Kyeong S. Shin" w:date="2017-05-01T09:49:00Z"/>
        </w:rPr>
      </w:pPr>
      <w:ins w:id="14" w:author="Kyeong S. Shin" w:date="2017-05-01T09:49:00Z">
        <w:r>
          <w:t>The host PC will use a USRP to collect I-Q data and generate PSD estimates, using exactly the same software routine used when the station is operating in normal operational mode. The host PC can be accessed using TeamViewer. If you do not have a remote access to</w:t>
        </w:r>
        <w:r>
          <w:t xml:space="preserve"> the host PC</w:t>
        </w:r>
        <w:r>
          <w:t xml:space="preserve"> (due to the lack of the</w:t>
        </w:r>
      </w:ins>
      <w:ins w:id="15" w:author="Kyeong S. Shin" w:date="2017-05-01T09:58:00Z">
        <w:r w:rsidR="000E08E2">
          <w:t xml:space="preserve"> network connectivity</w:t>
        </w:r>
      </w:ins>
      <w:ins w:id="16" w:author="Kyeong S. Shin" w:date="2017-05-01T09:49:00Z">
        <w:r>
          <w:t xml:space="preserve">), you can either disassemble the station and attach a monitor and a keyboard to locally control the station host PC or temporarily replace the host PC with your own computer (which has the station software, UHD, and the test suite installed). </w:t>
        </w:r>
      </w:ins>
    </w:p>
    <w:p w14:paraId="40E4263F" w14:textId="16DF45A6" w:rsidR="008C7178" w:rsidRDefault="008C7178" w:rsidP="008C7178">
      <w:pPr>
        <w:rPr>
          <w:ins w:id="17" w:author="Kyeong S. Shin" w:date="2017-05-01T09:49:00Z"/>
        </w:rPr>
      </w:pPr>
      <w:ins w:id="18" w:author="Kyeong S. Shin" w:date="2017-05-01T09:49:00Z">
        <w:r>
          <w:lastRenderedPageBreak/>
          <w:t>Assuming that everything works</w:t>
        </w:r>
        <w:r>
          <w:t xml:space="preserve"> fine, </w:t>
        </w:r>
      </w:ins>
      <w:ins w:id="19" w:author="Kyeong S. Shin" w:date="2017-05-01T09:50:00Z">
        <w:r>
          <w:rPr>
            <w:lang w:eastAsia="ko-KR"/>
          </w:rPr>
          <w:t xml:space="preserve">following is how the data flow within the system </w:t>
        </w:r>
      </w:ins>
      <w:ins w:id="20" w:author="Kyeong S. Shin" w:date="2017-05-01T09:49:00Z">
        <w:r>
          <w:t>(*re-tune and stitching process omitted):</w:t>
        </w:r>
      </w:ins>
    </w:p>
    <w:p w14:paraId="0B9C0F70" w14:textId="77777777" w:rsidR="008C7178" w:rsidRDefault="008C7178" w:rsidP="008C7178">
      <w:pPr>
        <w:pStyle w:val="a6"/>
        <w:numPr>
          <w:ilvl w:val="0"/>
          <w:numId w:val="28"/>
        </w:numPr>
        <w:rPr>
          <w:ins w:id="21" w:author="Kyeong S. Shin" w:date="2017-05-01T09:49:00Z"/>
        </w:rPr>
      </w:pPr>
      <w:ins w:id="22" w:author="Kyeong S. Shin" w:date="2017-05-01T09:49:00Z">
        <w:r>
          <w:t>The USRP receives I-Q data, and passes that to the host PC.</w:t>
        </w:r>
      </w:ins>
    </w:p>
    <w:p w14:paraId="7D08F946" w14:textId="77777777" w:rsidR="008C7178" w:rsidRDefault="008C7178" w:rsidP="008C7178">
      <w:pPr>
        <w:pStyle w:val="a6"/>
        <w:numPr>
          <w:ilvl w:val="0"/>
          <w:numId w:val="28"/>
        </w:numPr>
        <w:rPr>
          <w:ins w:id="23" w:author="Kyeong S. Shin" w:date="2017-05-01T09:49:00Z"/>
        </w:rPr>
      </w:pPr>
      <w:ins w:id="24" w:author="Kyeong S. Shin" w:date="2017-05-01T09:49:00Z">
        <w:r>
          <w:t>The host PC passes the I-Q data to UHD (‘USRP driver’). UHD calibrates the data (DC Spike and I-Q imbalance), and passes the data to the station software.</w:t>
        </w:r>
      </w:ins>
    </w:p>
    <w:p w14:paraId="5C4FFE78" w14:textId="77777777" w:rsidR="008C7178" w:rsidRDefault="008C7178" w:rsidP="008C7178">
      <w:pPr>
        <w:pStyle w:val="a6"/>
        <w:numPr>
          <w:ilvl w:val="0"/>
          <w:numId w:val="28"/>
        </w:numPr>
        <w:rPr>
          <w:ins w:id="25" w:author="Kyeong S. Shin" w:date="2017-05-01T09:49:00Z"/>
        </w:rPr>
      </w:pPr>
      <w:ins w:id="26" w:author="Kyeong S. Shin" w:date="2017-05-01T09:49:00Z">
        <w:r>
          <w:t xml:space="preserve">The station software re-calibrates the data, so as the periodogram of the data is in dBm scale. From there, the station software calculates the PSD estimates. </w:t>
        </w:r>
      </w:ins>
    </w:p>
    <w:p w14:paraId="03E22E2B" w14:textId="6273725C" w:rsidR="008C7178" w:rsidRDefault="008C7178" w:rsidP="008C7178">
      <w:pPr>
        <w:pStyle w:val="a6"/>
        <w:numPr>
          <w:ilvl w:val="0"/>
          <w:numId w:val="28"/>
        </w:numPr>
        <w:rPr>
          <w:ins w:id="27" w:author="Kyeong S. Shin" w:date="2017-05-01T09:49:00Z"/>
        </w:rPr>
      </w:pPr>
      <w:ins w:id="28" w:author="Kyeong S. Shin" w:date="2017-05-01T09:49:00Z">
        <w:r>
          <w:t xml:space="preserve">The station software writes the PSD estimate </w:t>
        </w:r>
        <w:r>
          <w:t>data into the local disk</w:t>
        </w:r>
        <w:r>
          <w:t>.</w:t>
        </w:r>
      </w:ins>
    </w:p>
    <w:p w14:paraId="1711E2AB" w14:textId="1C29E25C" w:rsidR="008C7178" w:rsidRDefault="008C7178" w:rsidP="008C7178">
      <w:pPr>
        <w:pStyle w:val="a6"/>
        <w:numPr>
          <w:ilvl w:val="0"/>
          <w:numId w:val="28"/>
        </w:numPr>
        <w:rPr>
          <w:ins w:id="29" w:author="Kyeong S. Shin" w:date="2017-05-01T09:51:00Z"/>
        </w:rPr>
      </w:pPr>
      <w:ins w:id="30" w:author="Kyeong S. Shin" w:date="2017-05-01T09:49:00Z">
        <w:r>
          <w:t>Using “CityScapePSDFilePlotter”, the user plots out the PSD estimates stored in the data files.</w:t>
        </w:r>
      </w:ins>
    </w:p>
    <w:p w14:paraId="54062DE2" w14:textId="67195105" w:rsidR="008C7178" w:rsidRDefault="008C7178" w:rsidP="00E24AA5">
      <w:pPr>
        <w:rPr>
          <w:ins w:id="31" w:author="Kyeong S. Shin" w:date="2017-05-01T09:49:00Z"/>
        </w:rPr>
        <w:pPrChange w:id="32" w:author="Kyeong S. Shin" w:date="2017-05-01T07:15:00Z">
          <w:pPr>
            <w:pStyle w:val="2"/>
            <w:numPr>
              <w:ilvl w:val="0"/>
              <w:numId w:val="0"/>
            </w:numPr>
          </w:pPr>
        </w:pPrChange>
      </w:pPr>
      <w:ins w:id="33" w:author="Kyeong S. Shin" w:date="2017-05-01T09:49:00Z">
        <w:r>
          <w:t xml:space="preserve">The GUI of the test suite lets the tester to </w:t>
        </w:r>
      </w:ins>
      <w:ins w:id="34" w:author="Kyeong S. Shin" w:date="2017-05-01T09:53:00Z">
        <w:r>
          <w:t>configure necessary parameters for the step #3 and step #4</w:t>
        </w:r>
      </w:ins>
      <w:ins w:id="35" w:author="Kyeong S. Shin" w:date="2017-05-01T09:54:00Z">
        <w:r>
          <w:t>, including the start / stop</w:t>
        </w:r>
      </w:ins>
      <w:ins w:id="36" w:author="Kyeong S. Shin" w:date="2017-05-01T09:55:00Z">
        <w:r>
          <w:t xml:space="preserve"> scan</w:t>
        </w:r>
      </w:ins>
      <w:ins w:id="37" w:author="Kyeong S. Shin" w:date="2017-05-01T09:54:00Z">
        <w:r>
          <w:t xml:space="preserve"> frequency, USRP address, etc</w:t>
        </w:r>
      </w:ins>
      <w:ins w:id="38" w:author="Kyeong S. Shin" w:date="2017-05-01T09:53:00Z">
        <w:r>
          <w:t>.</w:t>
        </w:r>
      </w:ins>
      <w:ins w:id="39" w:author="Kyeong S. Shin" w:date="2017-05-01T10:00:00Z">
        <w:r w:rsidR="000E08E2">
          <w:t xml:space="preserve"> </w:t>
        </w:r>
        <w:r w:rsidR="000E08E2">
          <w:rPr>
            <w:lang w:eastAsia="ko-KR"/>
          </w:rPr>
          <w:t>CityScapePSDFilePlotter, which is a separate tool but bundled together with this test suite, lets the tester to plot PSD estimates from the generated files.</w:t>
        </w:r>
      </w:ins>
      <w:ins w:id="40" w:author="Kyeong S. Shin" w:date="2017-05-01T09:53:00Z">
        <w:r>
          <w:t xml:space="preserve"> </w:t>
        </w:r>
      </w:ins>
      <w:ins w:id="41" w:author="Kyeong S. Shin" w:date="2017-05-01T09:58:00Z">
        <w:r w:rsidR="000E08E2">
          <w:t>T</w:t>
        </w:r>
      </w:ins>
      <w:ins w:id="42" w:author="Kyeong S. Shin" w:date="2017-05-01T10:00:00Z">
        <w:r w:rsidR="000E08E2">
          <w:t>hese tools</w:t>
        </w:r>
      </w:ins>
      <w:ins w:id="43" w:author="Kyeong S. Shin" w:date="2017-05-01T09:59:00Z">
        <w:r w:rsidR="000E08E2">
          <w:t xml:space="preserve"> do not, however, let the tester to manipulate the calibration files: </w:t>
        </w:r>
        <w:r w:rsidR="000E08E2" w:rsidRPr="000E08E2">
          <w:rPr>
            <w:b/>
            <w:rPrChange w:id="44" w:author="Kyeong S. Shin" w:date="2017-05-01T10:00:00Z">
              <w:rPr/>
            </w:rPrChange>
          </w:rPr>
          <w:t>the data calibration routines are automatically applied by UHD and the station software, and is not controlled by the test suite.</w:t>
        </w:r>
      </w:ins>
      <w:ins w:id="45" w:author="Kyeong S. Shin" w:date="2017-05-01T10:01:00Z">
        <w:r w:rsidR="000E08E2">
          <w:rPr>
            <w:b/>
          </w:rPr>
          <w:t xml:space="preserve"> The tester must manually verify if the calibration files are correctly generated and installed in the correct paths</w:t>
        </w:r>
      </w:ins>
      <w:ins w:id="46" w:author="Kyeong S. Shin" w:date="2017-05-01T10:05:00Z">
        <w:r w:rsidR="000967A1">
          <w:rPr>
            <w:b/>
          </w:rPr>
          <w:t xml:space="preserve"> before running the </w:t>
        </w:r>
      </w:ins>
      <w:ins w:id="47" w:author="Kyeong S. Shin" w:date="2017-05-01T10:07:00Z">
        <w:r w:rsidR="00266EE0">
          <w:rPr>
            <w:b/>
          </w:rPr>
          <w:t>program</w:t>
        </w:r>
      </w:ins>
      <w:ins w:id="48" w:author="Kyeong S. Shin" w:date="2017-05-01T10:08:00Z">
        <w:r w:rsidR="00266EE0">
          <w:rPr>
            <w:b/>
          </w:rPr>
          <w:t xml:space="preserve"> (exact steps described in </w:t>
        </w:r>
      </w:ins>
      <w:ins w:id="49" w:author="Kyeong S. Shin" w:date="2017-05-01T10:09:00Z">
        <w:r w:rsidR="00266EE0">
          <w:rPr>
            <w:b/>
          </w:rPr>
          <w:t>S</w:t>
        </w:r>
      </w:ins>
      <w:ins w:id="50" w:author="Kyeong S. Shin" w:date="2017-05-01T10:08:00Z">
        <w:r w:rsidR="00266EE0">
          <w:rPr>
            <w:b/>
          </w:rPr>
          <w:t>ection 1.2)</w:t>
        </w:r>
      </w:ins>
      <w:ins w:id="51" w:author="Kyeong S. Shin" w:date="2017-05-01T10:07:00Z">
        <w:r w:rsidR="00266EE0">
          <w:rPr>
            <w:b/>
          </w:rPr>
          <w:t>.</w:t>
        </w:r>
      </w:ins>
    </w:p>
    <w:p w14:paraId="469B3585" w14:textId="471ABB67" w:rsidR="00F30996" w:rsidRPr="00B01639" w:rsidRDefault="00F30996" w:rsidP="00E24AA5">
      <w:pPr>
        <w:rPr>
          <w:ins w:id="52" w:author="Kyeong S. Shin" w:date="2017-05-01T07:05:00Z"/>
        </w:rPr>
        <w:pPrChange w:id="53" w:author="Kyeong S. Shin" w:date="2017-05-01T07:15:00Z">
          <w:pPr>
            <w:pStyle w:val="2"/>
            <w:numPr>
              <w:ilvl w:val="0"/>
              <w:numId w:val="0"/>
            </w:numPr>
          </w:pPr>
        </w:pPrChange>
      </w:pPr>
      <w:ins w:id="54" w:author="Kyeong S. Shin" w:date="2017-05-01T07:28:00Z">
        <w:r>
          <w:t>Following are the diagram</w:t>
        </w:r>
      </w:ins>
      <w:ins w:id="55" w:author="Kyeong S. Shin" w:date="2017-05-01T07:29:00Z">
        <w:r>
          <w:t>s</w:t>
        </w:r>
      </w:ins>
      <w:ins w:id="56" w:author="Kyeong S. Shin" w:date="2017-05-01T07:28:00Z">
        <w:r>
          <w:t xml:space="preserve"> of the system</w:t>
        </w:r>
      </w:ins>
      <w:ins w:id="57" w:author="Kyeong S. Shin" w:date="2017-05-01T07:30:00Z">
        <w:r>
          <w:t xml:space="preserve">, in </w:t>
        </w:r>
      </w:ins>
      <w:ins w:id="58" w:author="Kyeong S. Shin" w:date="2017-05-01T07:33:00Z">
        <w:r w:rsidR="00DD3D7C">
          <w:t>device</w:t>
        </w:r>
      </w:ins>
      <w:ins w:id="59" w:author="Kyeong S. Shin" w:date="2017-05-01T07:30:00Z">
        <w:r>
          <w:t>-level</w:t>
        </w:r>
      </w:ins>
      <w:ins w:id="60" w:author="Kyeong S. Shin" w:date="2017-05-01T07:31:00Z">
        <w:r w:rsidR="00DD3D7C">
          <w:t xml:space="preserve"> (Fig.2)</w:t>
        </w:r>
      </w:ins>
      <w:ins w:id="61" w:author="Kyeong S. Shin" w:date="2017-05-01T07:30:00Z">
        <w:r>
          <w:t xml:space="preserve"> and data flow level</w:t>
        </w:r>
      </w:ins>
      <w:ins w:id="62" w:author="Kyeong S. Shin" w:date="2017-05-01T07:33:00Z">
        <w:r w:rsidR="00DD3D7C">
          <w:t xml:space="preserve"> (Fig.3)</w:t>
        </w:r>
      </w:ins>
      <w:ins w:id="63" w:author="Kyeong S. Shin" w:date="2017-05-01T09:56:00Z">
        <w:r w:rsidR="000E08E2">
          <w:t>, as discussed above</w:t>
        </w:r>
      </w:ins>
      <w:ins w:id="64" w:author="Kyeong S. Shin" w:date="2017-05-01T07:28:00Z">
        <w:r>
          <w:t>:</w:t>
        </w:r>
      </w:ins>
    </w:p>
    <w:p w14:paraId="3C7AF7DC" w14:textId="54837FF2" w:rsidR="00DD3D7C" w:rsidRDefault="00E341DD" w:rsidP="00E24AA5">
      <w:pPr>
        <w:rPr>
          <w:ins w:id="65" w:author="Kyeong S. Shin" w:date="2017-05-01T07:32:00Z"/>
        </w:rPr>
        <w:pPrChange w:id="66" w:author="Kyeong S. Shin" w:date="2017-05-01T07:05:00Z">
          <w:pPr>
            <w:pStyle w:val="2"/>
            <w:numPr>
              <w:ilvl w:val="0"/>
              <w:numId w:val="0"/>
            </w:numPr>
          </w:pPr>
        </w:pPrChange>
      </w:pPr>
      <w:ins w:id="67" w:author="Kyeong S. Shin" w:date="2017-05-01T07:20:00Z">
        <w:r>
          <w:rPr>
            <w:noProof/>
            <w:lang w:eastAsia="ko-KR"/>
          </w:rPr>
          <w:drawing>
            <wp:inline distT="0" distB="0" distL="0" distR="0" wp14:anchorId="1010E4D8" wp14:editId="2C811CEE">
              <wp:extent cx="6677025" cy="443865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4438650"/>
                      </a:xfrm>
                      <a:prstGeom prst="rect">
                        <a:avLst/>
                      </a:prstGeom>
                      <a:noFill/>
                      <a:ln>
                        <a:noFill/>
                      </a:ln>
                    </pic:spPr>
                  </pic:pic>
                </a:graphicData>
              </a:graphic>
            </wp:inline>
          </w:drawing>
        </w:r>
      </w:ins>
    </w:p>
    <w:p w14:paraId="53D05CA0" w14:textId="7D2A6BB6" w:rsidR="00DD3D7C" w:rsidRDefault="00DD3D7C" w:rsidP="00DD3D7C">
      <w:pPr>
        <w:jc w:val="center"/>
        <w:rPr>
          <w:ins w:id="68" w:author="Kyeong S. Shin" w:date="2017-05-01T07:32:00Z"/>
        </w:rPr>
        <w:pPrChange w:id="69" w:author="Kyeong S. Shin" w:date="2017-05-01T07:32:00Z">
          <w:pPr>
            <w:pStyle w:val="2"/>
            <w:numPr>
              <w:ilvl w:val="0"/>
              <w:numId w:val="0"/>
            </w:numPr>
          </w:pPr>
        </w:pPrChange>
      </w:pPr>
      <w:ins w:id="70" w:author="Kyeong S. Shin" w:date="2017-05-01T07:32:00Z">
        <w:r>
          <w:t xml:space="preserve">Fig. 2: System Diagram, </w:t>
        </w:r>
      </w:ins>
      <w:ins w:id="71" w:author="Kyeong S. Shin" w:date="2017-05-01T07:33:00Z">
        <w:r>
          <w:t xml:space="preserve">in </w:t>
        </w:r>
      </w:ins>
      <w:ins w:id="72" w:author="Kyeong S. Shin" w:date="2017-05-01T07:32:00Z">
        <w:r>
          <w:t>Device Level.</w:t>
        </w:r>
      </w:ins>
    </w:p>
    <w:p w14:paraId="5011176F" w14:textId="7327E2E4" w:rsidR="00E24AA5" w:rsidRDefault="00DD3D7C" w:rsidP="00E24AA5">
      <w:pPr>
        <w:rPr>
          <w:ins w:id="73" w:author="Kyeong S. Shin" w:date="2017-05-01T07:33:00Z"/>
        </w:rPr>
        <w:pPrChange w:id="74" w:author="Kyeong S. Shin" w:date="2017-05-01T07:05:00Z">
          <w:pPr>
            <w:pStyle w:val="2"/>
            <w:numPr>
              <w:ilvl w:val="0"/>
              <w:numId w:val="0"/>
            </w:numPr>
          </w:pPr>
        </w:pPrChange>
      </w:pPr>
      <w:ins w:id="75" w:author="Kyeong S. Shin" w:date="2017-05-01T07:32:00Z">
        <w:r>
          <w:rPr>
            <w:noProof/>
            <w:lang w:eastAsia="ko-KR"/>
          </w:rPr>
          <w:lastRenderedPageBreak/>
          <w:drawing>
            <wp:inline distT="0" distB="0" distL="0" distR="0" wp14:anchorId="417D1F7F" wp14:editId="0DA77405">
              <wp:extent cx="6667500" cy="31432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143250"/>
                      </a:xfrm>
                      <a:prstGeom prst="rect">
                        <a:avLst/>
                      </a:prstGeom>
                      <a:noFill/>
                      <a:ln>
                        <a:noFill/>
                      </a:ln>
                    </pic:spPr>
                  </pic:pic>
                </a:graphicData>
              </a:graphic>
            </wp:inline>
          </w:drawing>
        </w:r>
      </w:ins>
    </w:p>
    <w:p w14:paraId="40C09189" w14:textId="0F0223E6" w:rsidR="00DD3D7C" w:rsidRDefault="00DD3D7C" w:rsidP="000E08E2">
      <w:pPr>
        <w:jc w:val="center"/>
        <w:rPr>
          <w:ins w:id="76" w:author="Kyeong S. Shin" w:date="2017-05-01T07:33:00Z"/>
        </w:rPr>
        <w:pPrChange w:id="77" w:author="Kyeong S. Shin" w:date="2017-05-01T09:56:00Z">
          <w:pPr>
            <w:spacing w:after="160" w:line="259" w:lineRule="auto"/>
          </w:pPr>
        </w:pPrChange>
      </w:pPr>
      <w:ins w:id="78" w:author="Kyeong S. Shin" w:date="2017-05-01T07:33:00Z">
        <w:r>
          <w:t>Fig. 3: System Diagram, in Data Flow Level.</w:t>
        </w:r>
      </w:ins>
    </w:p>
    <w:p w14:paraId="4525FE0F" w14:textId="72700E7A" w:rsidR="000140ED" w:rsidRPr="00E24AA5" w:rsidDel="008C7178" w:rsidRDefault="000140ED" w:rsidP="008F19BB">
      <w:pPr>
        <w:pStyle w:val="a6"/>
        <w:numPr>
          <w:ilvl w:val="0"/>
          <w:numId w:val="28"/>
        </w:numPr>
        <w:rPr>
          <w:del w:id="79" w:author="Kyeong S. Shin" w:date="2017-05-01T09:48:00Z"/>
        </w:rPr>
        <w:pPrChange w:id="80" w:author="Kyeong S. Shin" w:date="2017-05-01T09:33:00Z">
          <w:pPr>
            <w:pStyle w:val="2"/>
            <w:numPr>
              <w:ilvl w:val="0"/>
              <w:numId w:val="0"/>
            </w:numPr>
          </w:pPr>
        </w:pPrChange>
      </w:pPr>
    </w:p>
    <w:p w14:paraId="2BD5F822" w14:textId="35BC9846" w:rsidR="00803F8F" w:rsidRDefault="003C3767" w:rsidP="006B2EE4">
      <w:pPr>
        <w:pStyle w:val="2"/>
      </w:pPr>
      <w:r>
        <w:t>Getting Started</w:t>
      </w:r>
    </w:p>
    <w:p w14:paraId="2BD5F823" w14:textId="59ADFB60" w:rsidR="00803F8F" w:rsidRPr="00F5011F" w:rsidRDefault="003C3767" w:rsidP="004607C4">
      <w:r w:rsidRPr="00F5011F">
        <w:t>To start using City Scape Test Suite application, please follow the below instructions</w:t>
      </w:r>
      <w:r w:rsidR="00D057FF" w:rsidRPr="00F5011F">
        <w:t xml:space="preserve"> on the test PC</w:t>
      </w:r>
      <w:r w:rsidRPr="00F5011F">
        <w:t>:</w:t>
      </w:r>
    </w:p>
    <w:p w14:paraId="1F729F8F" w14:textId="442679D9" w:rsidR="008F5CED" w:rsidRDefault="003C3767" w:rsidP="00D057FF">
      <w:pPr>
        <w:pStyle w:val="3"/>
      </w:pPr>
      <w:r>
        <w:t>Pre-Requisites</w:t>
      </w:r>
    </w:p>
    <w:p w14:paraId="61D9567F" w14:textId="7D829D64" w:rsidR="000B2E29" w:rsidRDefault="000B2E29" w:rsidP="000B2E29">
      <w:pPr>
        <w:pStyle w:val="a6"/>
        <w:numPr>
          <w:ilvl w:val="0"/>
          <w:numId w:val="7"/>
        </w:numPr>
      </w:pPr>
      <w:r>
        <w:t xml:space="preserve">Visual Studio 2013 redistributable is required to run the Spectrum Observatory software on the test PC. Download the software from here: </w:t>
      </w:r>
      <w:hyperlink r:id="rId12" w:history="1">
        <w:r w:rsidRPr="00B863CC">
          <w:rPr>
            <w:rStyle w:val="a5"/>
          </w:rPr>
          <w:t>http://www.microsoft.com/en-us/download/details.aspx?id=40784</w:t>
        </w:r>
      </w:hyperlink>
    </w:p>
    <w:p w14:paraId="14833147" w14:textId="7A28E9EC" w:rsidR="00D057FF" w:rsidRDefault="00D057FF" w:rsidP="00D057FF">
      <w:pPr>
        <w:pStyle w:val="a6"/>
        <w:numPr>
          <w:ilvl w:val="0"/>
          <w:numId w:val="7"/>
        </w:numPr>
        <w:rPr>
          <w:color w:val="808080"/>
        </w:rPr>
      </w:pPr>
      <w:r>
        <w:t xml:space="preserve">Download the City Scape Spectrum Software from here: </w:t>
      </w:r>
      <w:hyperlink r:id="rId13" w:history="1">
        <w:r w:rsidRPr="009F0AD5">
          <w:rPr>
            <w:rStyle w:val="a5"/>
          </w:rPr>
          <w:t>https://www.dropbox.com/s/41hu3etnxcnr5yg/ImporterSetup.msi?dl=0</w:t>
        </w:r>
      </w:hyperlink>
    </w:p>
    <w:p w14:paraId="72EBA6AC" w14:textId="3CB2AE0F" w:rsidR="00D057FF" w:rsidRPr="00D057FF" w:rsidRDefault="00D057FF" w:rsidP="00D057FF">
      <w:pPr>
        <w:pStyle w:val="a6"/>
        <w:numPr>
          <w:ilvl w:val="0"/>
          <w:numId w:val="7"/>
        </w:numPr>
        <w:rPr>
          <w:color w:val="808080"/>
        </w:rPr>
      </w:pPr>
      <w:r>
        <w:t>Open the ImporterSetup.MSI and follow the onscreen instructions to complete the installation</w:t>
      </w:r>
      <w:r w:rsidR="00230478">
        <w:t>.</w:t>
      </w:r>
    </w:p>
    <w:p w14:paraId="58D49D3D" w14:textId="00D1A40A" w:rsidR="00D057FF" w:rsidRDefault="00D057FF" w:rsidP="00D057FF">
      <w:pPr>
        <w:pStyle w:val="a6"/>
        <w:numPr>
          <w:ilvl w:val="0"/>
          <w:numId w:val="7"/>
        </w:numPr>
        <w:rPr>
          <w:color w:val="808080"/>
        </w:rPr>
      </w:pPr>
      <w:r>
        <w:t>D</w:t>
      </w:r>
      <w:r w:rsidRPr="00D057FF">
        <w:t xml:space="preserve">ownload City Scape Test Suite Application from here: </w:t>
      </w:r>
      <w:hyperlink r:id="rId14" w:history="1">
        <w:r w:rsidRPr="009F0AD5">
          <w:rPr>
            <w:rStyle w:val="a5"/>
          </w:rPr>
          <w:t>https://www.dropbox.com/s/fhfi304ea1c2gpn/CiytScapeTestSuite.zip?dl=0</w:t>
        </w:r>
      </w:hyperlink>
    </w:p>
    <w:p w14:paraId="1C6213F4" w14:textId="31B6FCBC" w:rsidR="00D057FF" w:rsidRDefault="00D057FF" w:rsidP="00D057FF">
      <w:pPr>
        <w:pStyle w:val="a6"/>
        <w:numPr>
          <w:ilvl w:val="0"/>
          <w:numId w:val="7"/>
        </w:numPr>
      </w:pPr>
      <w:r w:rsidRPr="00D057FF">
        <w:t>Unzip the City Scape Test Suite Application to a known folder on the local drive</w:t>
      </w:r>
      <w:r w:rsidR="00230478">
        <w:t>.</w:t>
      </w:r>
    </w:p>
    <w:p w14:paraId="41A1E564" w14:textId="578B3250" w:rsidR="00874AA5" w:rsidRDefault="00874AA5" w:rsidP="00D057FF">
      <w:pPr>
        <w:pStyle w:val="a6"/>
        <w:numPr>
          <w:ilvl w:val="0"/>
          <w:numId w:val="7"/>
        </w:numPr>
      </w:pPr>
      <w:r>
        <w:t>Install Ettus UHD software on the test PC from here:</w:t>
      </w:r>
    </w:p>
    <w:p w14:paraId="339BC08F" w14:textId="46BAD1FF" w:rsidR="00874AA5" w:rsidRPr="00874AA5" w:rsidRDefault="00436AE4" w:rsidP="00874AA5">
      <w:pPr>
        <w:pStyle w:val="a6"/>
        <w:rPr>
          <w:color w:val="0563C1" w:themeColor="hyperlink"/>
          <w:u w:val="single"/>
        </w:rPr>
      </w:pPr>
      <w:hyperlink r:id="rId15" w:history="1">
        <w:r w:rsidR="00874AA5">
          <w:rPr>
            <w:rStyle w:val="a5"/>
          </w:rPr>
          <w:t>http://files.ettus.com/binaries/uhd_stable/uhd_003.008.005-release/uhd_003.008.005-release_Win64_VS2013.exe</w:t>
        </w:r>
      </w:hyperlink>
    </w:p>
    <w:p w14:paraId="42AC1DE4" w14:textId="333B2C97" w:rsidR="00874AA5" w:rsidRDefault="00874AA5" w:rsidP="00BF6B5F">
      <w:pPr>
        <w:pStyle w:val="a6"/>
        <w:numPr>
          <w:ilvl w:val="0"/>
          <w:numId w:val="7"/>
        </w:numPr>
      </w:pPr>
      <w:r>
        <w:t xml:space="preserve">Make sure the USRP device is </w:t>
      </w:r>
      <w:r w:rsidR="00BF6B5F">
        <w:t>configured</w:t>
      </w:r>
      <w:ins w:id="81" w:author="Kyeong S. Shin" w:date="2017-05-01T10:09:00Z">
        <w:r w:rsidR="00266EE0">
          <w:t xml:space="preserve"> and calibrated in UHD-level</w:t>
        </w:r>
      </w:ins>
      <w:r>
        <w:t xml:space="preserve"> correctly as suggested in </w:t>
      </w:r>
      <w:r w:rsidR="00EB50C2">
        <w:t xml:space="preserve">section 3 of </w:t>
      </w:r>
      <w:r>
        <w:t xml:space="preserve">City Scape </w:t>
      </w:r>
      <w:r w:rsidR="00EB50C2">
        <w:t xml:space="preserve">Station </w:t>
      </w:r>
      <w:r>
        <w:t>Deployment Guide</w:t>
      </w:r>
      <w:r w:rsidR="00BF6B5F">
        <w:t xml:space="preserve"> (</w:t>
      </w:r>
      <w:hyperlink r:id="rId16" w:history="1">
        <w:r w:rsidR="00BF6B5F" w:rsidRPr="00F33C5A">
          <w:rPr>
            <w:rStyle w:val="a5"/>
          </w:rPr>
          <w:t>https://csmaster20161201t0759.blob.core.windows.net/msidownload/CityScape%20Station%20Deployment%20Guide.pdf</w:t>
        </w:r>
      </w:hyperlink>
      <w:r w:rsidR="00BF6B5F">
        <w:t>).</w:t>
      </w:r>
    </w:p>
    <w:p w14:paraId="7D8F8045" w14:textId="78631267" w:rsidR="00874AA5" w:rsidRDefault="00874AA5" w:rsidP="00E77964">
      <w:pPr>
        <w:pStyle w:val="a6"/>
        <w:numPr>
          <w:ilvl w:val="1"/>
          <w:numId w:val="7"/>
        </w:numPr>
      </w:pPr>
      <w:r>
        <w:t xml:space="preserve">It is recommended to setup the device </w:t>
      </w:r>
      <w:r w:rsidR="00EB50C2">
        <w:t xml:space="preserve">with </w:t>
      </w:r>
      <w:r>
        <w:t>IP address 192.168.10.2</w:t>
      </w:r>
    </w:p>
    <w:p w14:paraId="7FFB86A9" w14:textId="1F58D9E2" w:rsidR="00874AA5" w:rsidRDefault="00874AA5" w:rsidP="00D057FF">
      <w:pPr>
        <w:pStyle w:val="a6"/>
        <w:numPr>
          <w:ilvl w:val="0"/>
          <w:numId w:val="7"/>
        </w:numPr>
      </w:pPr>
      <w:r>
        <w:t xml:space="preserve">Plug the test PC to the </w:t>
      </w:r>
      <w:r w:rsidR="00EB50C2">
        <w:t xml:space="preserve">USRP </w:t>
      </w:r>
      <w:r>
        <w:t xml:space="preserve">device </w:t>
      </w:r>
      <w:r w:rsidR="00EB50C2">
        <w:t xml:space="preserve">using an </w:t>
      </w:r>
      <w:r w:rsidR="00A00C59">
        <w:t>E</w:t>
      </w:r>
      <w:r w:rsidR="00EB50C2">
        <w:t xml:space="preserve">thernet cable </w:t>
      </w:r>
      <w:r>
        <w:t xml:space="preserve">and </w:t>
      </w:r>
      <w:r w:rsidR="00EB50C2">
        <w:t xml:space="preserve">verify </w:t>
      </w:r>
      <w:r>
        <w:t>the connection using ping command</w:t>
      </w:r>
      <w:r w:rsidR="00EB50C2">
        <w:t>.  For eg: ping &lt;USRP device IP address&gt;</w:t>
      </w:r>
    </w:p>
    <w:p w14:paraId="73F4B14D" w14:textId="42B534AD" w:rsidR="00874AA5" w:rsidRDefault="00874AA5" w:rsidP="00D057FF">
      <w:pPr>
        <w:pStyle w:val="a6"/>
        <w:numPr>
          <w:ilvl w:val="0"/>
          <w:numId w:val="7"/>
        </w:numPr>
      </w:pPr>
      <w:r>
        <w:t xml:space="preserve">Run </w:t>
      </w:r>
      <w:r w:rsidR="00EB50C2">
        <w:t xml:space="preserve">USRP </w:t>
      </w:r>
      <w:r>
        <w:t>commands as below:</w:t>
      </w:r>
      <w:r w:rsidR="00EB50C2">
        <w:t xml:space="preserve">  &lt;install-path&gt; normally C:\Program</w:t>
      </w:r>
      <w:r w:rsidR="00230478">
        <w:t xml:space="preserve"> </w:t>
      </w:r>
      <w:r w:rsidR="00EB50C2">
        <w:t>File</w:t>
      </w:r>
      <w:r w:rsidR="00230478">
        <w:t>s</w:t>
      </w:r>
      <w:r w:rsidR="00EB50C2">
        <w:t xml:space="preserve"> (x86)\UHD</w:t>
      </w:r>
    </w:p>
    <w:p w14:paraId="377D9112" w14:textId="77777777" w:rsidR="00874AA5" w:rsidRPr="00874AA5" w:rsidRDefault="00874AA5" w:rsidP="00874AA5">
      <w:pPr>
        <w:pStyle w:val="a6"/>
      </w:pPr>
      <w:r w:rsidRPr="00874AA5">
        <w:t>&lt;install-path&gt;\bin\uhd_find_devices.exe</w:t>
      </w:r>
    </w:p>
    <w:p w14:paraId="5291966E" w14:textId="50291DAE" w:rsidR="00874AA5" w:rsidRDefault="00874AA5" w:rsidP="000B2E29">
      <w:pPr>
        <w:pStyle w:val="a6"/>
      </w:pPr>
      <w:r w:rsidRPr="00874AA5">
        <w:t>&lt;install-path&gt;\bin\uhd_usrp_probe.exe</w:t>
      </w:r>
    </w:p>
    <w:p w14:paraId="54648F86" w14:textId="0411A4D5" w:rsidR="000B2E29" w:rsidRDefault="000B2E29" w:rsidP="00E77964">
      <w:pPr>
        <w:pStyle w:val="a6"/>
        <w:numPr>
          <w:ilvl w:val="1"/>
          <w:numId w:val="7"/>
        </w:numPr>
      </w:pPr>
      <w:r>
        <w:t>If USRP commands</w:t>
      </w:r>
      <w:r w:rsidR="00230478">
        <w:t xml:space="preserve"> are</w:t>
      </w:r>
      <w:r>
        <w:t xml:space="preserve"> successfully completed, the test PC is </w:t>
      </w:r>
      <w:r w:rsidR="00230478">
        <w:t>set up</w:t>
      </w:r>
      <w:r w:rsidR="00EB50C2">
        <w:t xml:space="preserve"> correctly and </w:t>
      </w:r>
      <w:r>
        <w:t>ready for tests</w:t>
      </w:r>
      <w:r w:rsidR="00230478">
        <w:t>.</w:t>
      </w:r>
    </w:p>
    <w:p w14:paraId="44C9D408" w14:textId="3ACA1D90" w:rsidR="00076E76" w:rsidRPr="00D057FF" w:rsidRDefault="00266EE0" w:rsidP="00511D50">
      <w:pPr>
        <w:pStyle w:val="a6"/>
        <w:numPr>
          <w:ilvl w:val="0"/>
          <w:numId w:val="7"/>
        </w:numPr>
      </w:pPr>
      <w:ins w:id="82" w:author="Kyeong S. Shin" w:date="2017-05-01T10:10:00Z">
        <w:r>
          <w:rPr>
            <w:b/>
          </w:rPr>
          <w:lastRenderedPageBreak/>
          <w:t xml:space="preserve">Observatory Software-level </w:t>
        </w:r>
      </w:ins>
      <w:r w:rsidR="00076E76" w:rsidRPr="00076E76">
        <w:rPr>
          <w:b/>
        </w:rPr>
        <w:t>Calibration</w:t>
      </w:r>
      <w:r w:rsidR="00076E76">
        <w:t xml:space="preserve">: </w:t>
      </w:r>
      <w:ins w:id="83" w:author="Kyeong S. Shin" w:date="2017-05-01T10:07:00Z">
        <w:r>
          <w:t>A</w:t>
        </w:r>
      </w:ins>
      <w:del w:id="84" w:author="Kyeong S. Shin" w:date="2017-05-01T10:08:00Z">
        <w:r w:rsidR="00076E76" w:rsidDel="00266EE0">
          <w:delText>A</w:delText>
        </w:r>
      </w:del>
      <w:r w:rsidR="00076E76">
        <w:t xml:space="preserve">s mentioned in the </w:t>
      </w:r>
      <w:r w:rsidR="00AF494A">
        <w:t>D</w:t>
      </w:r>
      <w:r w:rsidR="00076E76">
        <w:t>rop</w:t>
      </w:r>
      <w:r w:rsidR="00511D50">
        <w:t>box</w:t>
      </w:r>
      <w:r w:rsidR="00076E76">
        <w:t xml:space="preserve"> share </w:t>
      </w:r>
      <w:r w:rsidR="00C358B3">
        <w:t xml:space="preserve">document, </w:t>
      </w:r>
      <w:r w:rsidR="00C358B3" w:rsidRPr="00C358B3">
        <w:t>Calibration-Cityscape-USRP-20161009.pdf</w:t>
      </w:r>
      <w:r w:rsidR="00511D50">
        <w:t xml:space="preserve"> [ </w:t>
      </w:r>
      <w:hyperlink r:id="rId17" w:history="1">
        <w:r w:rsidR="00511D50" w:rsidRPr="0031004A">
          <w:rPr>
            <w:rStyle w:val="a5"/>
          </w:rPr>
          <w:t>https://www.dropbox.com/s/1m0j96h2x7cuaw2/Calibration-Cityscape-USRP-20161009.pdf?dl=0</w:t>
        </w:r>
      </w:hyperlink>
      <w:r w:rsidR="00511D50">
        <w:t xml:space="preserve"> ]</w:t>
      </w:r>
      <w:r w:rsidR="00C358B3">
        <w:t xml:space="preserve">, place the calibration data file under folder C:\SpectrumData\Settings with file name </w:t>
      </w:r>
      <w:r w:rsidR="00C358B3" w:rsidRPr="00C358B3">
        <w:rPr>
          <w:b/>
          <w:i/>
        </w:rPr>
        <w:t>cityscapeCalibrationData.csv</w:t>
      </w:r>
      <w:r w:rsidR="00C358B3">
        <w:t xml:space="preserve">.  </w:t>
      </w:r>
      <w:r w:rsidR="00C358B3" w:rsidRPr="00C358B3">
        <w:rPr>
          <w:b/>
        </w:rPr>
        <w:t>Please note</w:t>
      </w:r>
      <w:r w:rsidR="00C358B3">
        <w:t>, scanner service looks for calibration data with the same exact name.  Do not change the file structure.</w:t>
      </w:r>
    </w:p>
    <w:p w14:paraId="508ACF4D" w14:textId="3204DE4A" w:rsidR="00D057FF" w:rsidRDefault="00D057FF" w:rsidP="00D057FF">
      <w:pPr>
        <w:pStyle w:val="3"/>
        <w:rPr>
          <w:color w:val="auto"/>
        </w:rPr>
      </w:pPr>
      <w:r>
        <w:rPr>
          <w:color w:val="auto"/>
        </w:rPr>
        <w:t>Launching the City Scape Test Suite Application</w:t>
      </w:r>
    </w:p>
    <w:p w14:paraId="7FD09598" w14:textId="19C1CC68" w:rsidR="00D057FF" w:rsidRDefault="00D057FF" w:rsidP="00D057FF">
      <w:pPr>
        <w:pStyle w:val="a6"/>
        <w:numPr>
          <w:ilvl w:val="0"/>
          <w:numId w:val="9"/>
        </w:numPr>
      </w:pPr>
      <w:r>
        <w:t>Browse to the City Scape Test Suite folder location and locate CityScapeTestSuite.exe application</w:t>
      </w:r>
      <w:r w:rsidR="00AF494A">
        <w:t>.</w:t>
      </w:r>
    </w:p>
    <w:p w14:paraId="2B53A4EE" w14:textId="3ACB687B" w:rsidR="00D057FF" w:rsidRDefault="00D057FF" w:rsidP="00D057FF">
      <w:pPr>
        <w:pStyle w:val="a6"/>
        <w:numPr>
          <w:ilvl w:val="0"/>
          <w:numId w:val="9"/>
        </w:numPr>
      </w:pPr>
      <w:r>
        <w:t>Open the application to see the user interface</w:t>
      </w:r>
      <w:r w:rsidR="00AF494A">
        <w:t>.</w:t>
      </w:r>
    </w:p>
    <w:p w14:paraId="23EBAC40" w14:textId="3FA55E5E" w:rsidR="00D057FF" w:rsidRDefault="00D057FF" w:rsidP="00D057FF">
      <w:pPr>
        <w:pStyle w:val="a6"/>
        <w:numPr>
          <w:ilvl w:val="0"/>
          <w:numId w:val="9"/>
        </w:numPr>
      </w:pPr>
      <w:r>
        <w:t xml:space="preserve">To load the values, click on the ‘Load From File…” button and choose </w:t>
      </w:r>
      <w:r w:rsidRPr="00D057FF">
        <w:t>stationConfiguration.dsos</w:t>
      </w:r>
      <w:r>
        <w:t xml:space="preserve"> file from City Scape Test Suite folder.</w:t>
      </w:r>
    </w:p>
    <w:p w14:paraId="749A65ED" w14:textId="55923B28" w:rsidR="00D057FF" w:rsidRDefault="000B2E29" w:rsidP="000B2E29">
      <w:pPr>
        <w:pStyle w:val="3"/>
      </w:pPr>
      <w:r>
        <w:t>Save Scanner Configuration Changes (dsos)</w:t>
      </w:r>
    </w:p>
    <w:p w14:paraId="01CF0B22" w14:textId="465110D9" w:rsidR="000B2E29" w:rsidRDefault="000B2E29" w:rsidP="000B2E29">
      <w:pPr>
        <w:pStyle w:val="a6"/>
        <w:numPr>
          <w:ilvl w:val="0"/>
          <w:numId w:val="14"/>
        </w:numPr>
      </w:pPr>
      <w:r>
        <w:t>Launch the City Scape Test Suite Application</w:t>
      </w:r>
      <w:r w:rsidR="00B376AF">
        <w:t xml:space="preserve"> (by following the section 1.2.2).</w:t>
      </w:r>
    </w:p>
    <w:p w14:paraId="2ECEC6A7" w14:textId="37670690" w:rsidR="000B2E29" w:rsidRDefault="007D3123" w:rsidP="000B2E29">
      <w:pPr>
        <w:pStyle w:val="a6"/>
        <w:numPr>
          <w:ilvl w:val="0"/>
          <w:numId w:val="14"/>
        </w:numPr>
      </w:pPr>
      <w:r>
        <w:t xml:space="preserve">Edit necessary fields. </w:t>
      </w:r>
      <w:r w:rsidR="000B2E29">
        <w:t xml:space="preserve">For eg: </w:t>
      </w:r>
      <w:r w:rsidR="00EB50C2">
        <w:t>Edit ‘</w:t>
      </w:r>
      <w:r w:rsidR="000B2E29">
        <w:t>Start</w:t>
      </w:r>
      <w:r w:rsidR="00EB50C2">
        <w:t xml:space="preserve"> Frequency MHz’</w:t>
      </w:r>
      <w:r w:rsidR="000B2E29">
        <w:t xml:space="preserve"> and </w:t>
      </w:r>
      <w:r w:rsidR="00EB50C2">
        <w:t>‘</w:t>
      </w:r>
      <w:r w:rsidR="000B2E29">
        <w:t>Stop Frequency</w:t>
      </w:r>
      <w:r w:rsidR="00EB50C2">
        <w:t xml:space="preserve"> M</w:t>
      </w:r>
      <w:ins w:id="85" w:author="Kyeong S. Shin" w:date="2017-05-01T06:58:00Z">
        <w:r w:rsidR="008C3A0A">
          <w:t>H</w:t>
        </w:r>
      </w:ins>
      <w:del w:id="86" w:author="Kyeong S. Shin" w:date="2017-05-01T06:58:00Z">
        <w:r w:rsidR="00EB50C2" w:rsidDel="008C3A0A">
          <w:delText>h</w:delText>
        </w:r>
      </w:del>
      <w:r w:rsidR="00EB50C2">
        <w:t>z’</w:t>
      </w:r>
      <w:r w:rsidR="000B2E29">
        <w:t xml:space="preserve"> values</w:t>
      </w:r>
      <w:r w:rsidR="00800B3C">
        <w:t xml:space="preserve"> in Scanner Configuration</w:t>
      </w:r>
      <w:r w:rsidR="00A71ECD">
        <w:t>.</w:t>
      </w:r>
    </w:p>
    <w:p w14:paraId="374D48FC" w14:textId="0EA2FBE6" w:rsidR="00800B3C" w:rsidRDefault="00A71ECD" w:rsidP="00E77964">
      <w:pPr>
        <w:pStyle w:val="a6"/>
        <w:numPr>
          <w:ilvl w:val="1"/>
          <w:numId w:val="14"/>
        </w:numPr>
      </w:pPr>
      <w:r>
        <w:t xml:space="preserve">If you want to </w:t>
      </w:r>
      <w:r w:rsidR="00D8387D">
        <w:t xml:space="preserve">generate PSD estimate files, instead of RAW I-Q data files, check </w:t>
      </w:r>
      <w:r w:rsidR="00800B3C">
        <w:t>‘Output PSD Data’ in ‘Experiment Type 2 – Time Averaged PSD’</w:t>
      </w:r>
      <w:r w:rsidR="00D8387D">
        <w:t>. Note that</w:t>
      </w:r>
      <w:r w:rsidR="00243A32">
        <w:t xml:space="preserve"> </w:t>
      </w:r>
      <w:r w:rsidR="00D8387D">
        <w:t>CityScapePSDFilePlotter.py can only handle PSD estimate files</w:t>
      </w:r>
      <w:r w:rsidR="00243A32">
        <w:t xml:space="preserve"> (.dsox)</w:t>
      </w:r>
      <w:r w:rsidR="00D8387D">
        <w:t xml:space="preserve">, so you </w:t>
      </w:r>
      <w:r w:rsidR="00406B5F">
        <w:t xml:space="preserve">have to </w:t>
      </w:r>
      <w:r w:rsidR="00243A32">
        <w:t xml:space="preserve">use a different </w:t>
      </w:r>
      <w:r w:rsidR="00D8387D">
        <w:t>parser software</w:t>
      </w:r>
      <w:r w:rsidR="00243A32">
        <w:t xml:space="preserve"> (</w:t>
      </w:r>
      <w:r w:rsidR="00406B5F">
        <w:t>example</w:t>
      </w:r>
      <w:r w:rsidR="00243A32">
        <w:t xml:space="preserve">: </w:t>
      </w:r>
      <w:hyperlink r:id="rId18" w:history="1">
        <w:r w:rsidR="00406B5F" w:rsidRPr="00902AF8">
          <w:rPr>
            <w:rStyle w:val="a5"/>
          </w:rPr>
          <w:t>https://github.com/city-scape/CityScape_Raw_Data_Decoder</w:t>
        </w:r>
      </w:hyperlink>
      <w:r w:rsidR="00243A32">
        <w:t>)</w:t>
      </w:r>
      <w:r w:rsidR="00D8387D">
        <w:t xml:space="preserve"> if you want to process the Raw I-Q data files.</w:t>
      </w:r>
    </w:p>
    <w:p w14:paraId="352C108F" w14:textId="57A07713" w:rsidR="000B2E29" w:rsidRDefault="000B2E29" w:rsidP="000B2E29">
      <w:pPr>
        <w:pStyle w:val="a6"/>
        <w:numPr>
          <w:ilvl w:val="0"/>
          <w:numId w:val="14"/>
        </w:numPr>
      </w:pPr>
      <w:r>
        <w:t>Click on ‘Save As…” button</w:t>
      </w:r>
    </w:p>
    <w:p w14:paraId="420502C2" w14:textId="0DFD6B5A" w:rsidR="000B2E29" w:rsidRDefault="000B2E29" w:rsidP="000B2E29">
      <w:pPr>
        <w:pStyle w:val="a6"/>
        <w:numPr>
          <w:ilvl w:val="0"/>
          <w:numId w:val="14"/>
        </w:numPr>
      </w:pPr>
      <w:r>
        <w:t xml:space="preserve">Browse to C:\SpectrumData\Settings folder and save with </w:t>
      </w:r>
      <w:r w:rsidR="00800B3C">
        <w:t xml:space="preserve">file </w:t>
      </w:r>
      <w:r>
        <w:t>name ‘</w:t>
      </w:r>
      <w:r w:rsidRPr="000B2E29">
        <w:t>stationConfiguration.dsos</w:t>
      </w:r>
      <w:r>
        <w:t xml:space="preserve">’.  </w:t>
      </w:r>
      <w:r w:rsidRPr="00800B3C">
        <w:rPr>
          <w:u w:val="single"/>
        </w:rPr>
        <w:t>Please note, file name of scanner configuration file to be exactly as given.</w:t>
      </w:r>
      <w:r w:rsidR="00C65EB6">
        <w:t xml:space="preserve">  If there is already </w:t>
      </w:r>
      <w:r w:rsidR="00800B3C">
        <w:t xml:space="preserve">file </w:t>
      </w:r>
      <w:r w:rsidR="00C65EB6">
        <w:t>present</w:t>
      </w:r>
      <w:r w:rsidR="00800B3C">
        <w:t xml:space="preserve"> with same name</w:t>
      </w:r>
      <w:r w:rsidR="00C65EB6">
        <w:t xml:space="preserve">, </w:t>
      </w:r>
      <w:r w:rsidR="00800B3C">
        <w:t xml:space="preserve">it can be overwritten </w:t>
      </w:r>
      <w:r w:rsidR="00C65EB6">
        <w:t>or rename the existing file to a different one.</w:t>
      </w:r>
    </w:p>
    <w:p w14:paraId="52426034" w14:textId="77777777" w:rsidR="00C65EB6" w:rsidRDefault="000B2E29" w:rsidP="00C65EB6">
      <w:pPr>
        <w:pStyle w:val="2"/>
        <w:rPr>
          <w:color w:val="auto"/>
        </w:rPr>
      </w:pPr>
      <w:r>
        <w:rPr>
          <w:color w:val="auto"/>
        </w:rPr>
        <w:t>Begin Tests</w:t>
      </w:r>
    </w:p>
    <w:p w14:paraId="1E06F1C4" w14:textId="1960F8BF" w:rsidR="00C65EB6" w:rsidRPr="00C65EB6" w:rsidRDefault="000B2E29" w:rsidP="00C65EB6">
      <w:pPr>
        <w:pStyle w:val="a6"/>
        <w:numPr>
          <w:ilvl w:val="0"/>
          <w:numId w:val="18"/>
        </w:numPr>
        <w:rPr>
          <w:rFonts w:asciiTheme="majorHAnsi" w:eastAsiaTheme="majorEastAsia" w:hAnsiTheme="majorHAnsi" w:cstheme="majorBidi"/>
          <w:b/>
          <w:bCs/>
        </w:rPr>
      </w:pPr>
      <w:r>
        <w:t xml:space="preserve">Stop the </w:t>
      </w:r>
      <w:r w:rsidR="00C65EB6">
        <w:t>S</w:t>
      </w:r>
      <w:r>
        <w:t xml:space="preserve">canner </w:t>
      </w:r>
      <w:r w:rsidR="00C65EB6">
        <w:t>S</w:t>
      </w:r>
      <w:r>
        <w:t xml:space="preserve">ervice.  To stop </w:t>
      </w:r>
      <w:r w:rsidR="00C65EB6">
        <w:t xml:space="preserve">the </w:t>
      </w:r>
      <w:r>
        <w:t>scanner service</w:t>
      </w:r>
      <w:r w:rsidR="00C65EB6">
        <w:t>, use</w:t>
      </w:r>
      <w:r>
        <w:t xml:space="preserve"> either task manager to kill the service or use the command below </w:t>
      </w:r>
      <w:r w:rsidR="00C65EB6">
        <w:t>from an elevated cmd window:</w:t>
      </w:r>
    </w:p>
    <w:p w14:paraId="4666BCE9" w14:textId="0B75B33D" w:rsidR="00C65EB6" w:rsidRDefault="00C65EB6" w:rsidP="00C65EB6">
      <w:pPr>
        <w:pStyle w:val="a6"/>
      </w:pPr>
      <w:r w:rsidRPr="00C65EB6">
        <w:t>taskkill /F /IM Microsoft.Spectrum.</w:t>
      </w:r>
      <w:r>
        <w:t>Scanning</w:t>
      </w:r>
      <w:r w:rsidRPr="00C65EB6">
        <w:t>.Service.exe</w:t>
      </w:r>
    </w:p>
    <w:p w14:paraId="3D69E621" w14:textId="4B3876E1" w:rsidR="00C65EB6" w:rsidRPr="00C65EB6" w:rsidRDefault="00C65EB6" w:rsidP="00C65EB6">
      <w:pPr>
        <w:pStyle w:val="a6"/>
        <w:numPr>
          <w:ilvl w:val="0"/>
          <w:numId w:val="18"/>
        </w:numPr>
        <w:rPr>
          <w:rFonts w:asciiTheme="majorHAnsi" w:eastAsiaTheme="majorEastAsia" w:hAnsiTheme="majorHAnsi" w:cstheme="majorBidi"/>
          <w:b/>
          <w:bCs/>
        </w:rPr>
      </w:pPr>
      <w:r>
        <w:t>Launch City Scape Test Suite Application</w:t>
      </w:r>
      <w:r w:rsidR="00B06BAF">
        <w:t>,</w:t>
      </w:r>
      <w:r w:rsidR="00800B3C">
        <w:t xml:space="preserve"> as in 1.2.2</w:t>
      </w:r>
      <w:r w:rsidR="00B06BAF">
        <w:t>.</w:t>
      </w:r>
    </w:p>
    <w:p w14:paraId="52452AD0" w14:textId="75788428" w:rsidR="00C65EB6" w:rsidRPr="00C65EB6" w:rsidRDefault="00C65EB6" w:rsidP="00C65EB6">
      <w:pPr>
        <w:pStyle w:val="a6"/>
        <w:numPr>
          <w:ilvl w:val="0"/>
          <w:numId w:val="18"/>
        </w:numPr>
        <w:rPr>
          <w:rFonts w:asciiTheme="majorHAnsi" w:eastAsiaTheme="majorEastAsia" w:hAnsiTheme="majorHAnsi" w:cstheme="majorBidi"/>
          <w:b/>
          <w:bCs/>
        </w:rPr>
      </w:pPr>
      <w:r>
        <w:t>Make necessary changes to the settings</w:t>
      </w:r>
      <w:r w:rsidR="00B06BAF">
        <w:t>.</w:t>
      </w:r>
    </w:p>
    <w:p w14:paraId="53FBF1B1" w14:textId="50357D97" w:rsidR="00C65EB6" w:rsidRPr="00C65EB6" w:rsidRDefault="00C65EB6" w:rsidP="00C65EB6">
      <w:pPr>
        <w:pStyle w:val="a6"/>
        <w:numPr>
          <w:ilvl w:val="0"/>
          <w:numId w:val="18"/>
        </w:numPr>
        <w:rPr>
          <w:rFonts w:asciiTheme="majorHAnsi" w:eastAsiaTheme="majorEastAsia" w:hAnsiTheme="majorHAnsi" w:cstheme="majorBidi"/>
          <w:b/>
          <w:bCs/>
        </w:rPr>
      </w:pPr>
      <w:r>
        <w:t>Save Scanner Configuration Changes to dsos file</w:t>
      </w:r>
      <w:r w:rsidR="00B06BAF">
        <w:t>,</w:t>
      </w:r>
      <w:r w:rsidR="00800B3C">
        <w:t xml:space="preserve"> as in 1.2.3</w:t>
      </w:r>
      <w:r w:rsidR="00B06BAF">
        <w:t>.</w:t>
      </w:r>
    </w:p>
    <w:p w14:paraId="552F0161" w14:textId="65D4D62A" w:rsidR="00800B3C" w:rsidRPr="00800B3C" w:rsidRDefault="00C65EB6" w:rsidP="00C65EB6">
      <w:pPr>
        <w:pStyle w:val="a6"/>
        <w:numPr>
          <w:ilvl w:val="0"/>
          <w:numId w:val="18"/>
        </w:numPr>
        <w:rPr>
          <w:rFonts w:asciiTheme="majorHAnsi" w:eastAsiaTheme="majorEastAsia" w:hAnsiTheme="majorHAnsi" w:cstheme="majorBidi"/>
          <w:b/>
          <w:bCs/>
        </w:rPr>
      </w:pPr>
      <w:r>
        <w:t xml:space="preserve">Start the Scanner Service.  Start </w:t>
      </w:r>
      <w:r w:rsidR="00800B3C">
        <w:t xml:space="preserve">it </w:t>
      </w:r>
      <w:r>
        <w:t>from task manager</w:t>
      </w:r>
      <w:r w:rsidR="00B06BAF">
        <w:t>,</w:t>
      </w:r>
      <w:r w:rsidR="00800B3C">
        <w:t xml:space="preserve"> </w:t>
      </w:r>
      <w:r w:rsidR="00B06BAF">
        <w:t>a</w:t>
      </w:r>
      <w:r w:rsidR="00800B3C">
        <w:t>s shown in the below screenshot.</w:t>
      </w:r>
    </w:p>
    <w:p w14:paraId="42EF7289" w14:textId="013A991D" w:rsidR="00C65EB6" w:rsidRPr="00800B3C" w:rsidRDefault="00800B3C" w:rsidP="00C65EB6">
      <w:pPr>
        <w:pStyle w:val="a6"/>
        <w:numPr>
          <w:ilvl w:val="0"/>
          <w:numId w:val="18"/>
        </w:numPr>
        <w:rPr>
          <w:rFonts w:asciiTheme="majorHAnsi" w:eastAsiaTheme="majorEastAsia" w:hAnsiTheme="majorHAnsi" w:cstheme="majorBidi"/>
          <w:bCs/>
        </w:rPr>
      </w:pPr>
      <w:r w:rsidRPr="00800B3C">
        <w:rPr>
          <w:rFonts w:asciiTheme="majorHAnsi" w:eastAsiaTheme="majorEastAsia" w:hAnsiTheme="majorHAnsi" w:cstheme="majorBidi"/>
          <w:bCs/>
        </w:rPr>
        <w:t>Spectrum scan files will be captured in C:\SpectrumData\Scan folder.  Below are the files with extensions:</w:t>
      </w:r>
    </w:p>
    <w:p w14:paraId="40108F54" w14:textId="6616FA0A" w:rsidR="00800B3C" w:rsidRPr="00800B3C" w:rsidRDefault="00800B3C" w:rsidP="00800B3C">
      <w:pPr>
        <w:pStyle w:val="a6"/>
        <w:rPr>
          <w:rFonts w:asciiTheme="majorHAnsi" w:eastAsiaTheme="majorEastAsia" w:hAnsiTheme="majorHAnsi" w:cstheme="majorBidi"/>
          <w:bCs/>
        </w:rPr>
      </w:pPr>
      <w:r w:rsidRPr="00800B3C">
        <w:rPr>
          <w:rFonts w:asciiTheme="majorHAnsi" w:eastAsiaTheme="majorEastAsia" w:hAnsiTheme="majorHAnsi" w:cstheme="majorBidi"/>
          <w:bCs/>
        </w:rPr>
        <w:t xml:space="preserve">.dsol </w:t>
      </w:r>
      <w:r w:rsidRPr="00800B3C">
        <w:rPr>
          <w:rFonts w:asciiTheme="majorHAnsi" w:eastAsiaTheme="majorEastAsia" w:hAnsiTheme="majorHAnsi" w:cstheme="majorBidi"/>
          <w:bCs/>
        </w:rPr>
        <w:sym w:font="Wingdings" w:char="F0E0"/>
      </w:r>
      <w:r w:rsidRPr="00800B3C">
        <w:rPr>
          <w:rFonts w:asciiTheme="majorHAnsi" w:eastAsiaTheme="majorEastAsia" w:hAnsiTheme="majorHAnsi" w:cstheme="majorBidi"/>
          <w:bCs/>
        </w:rPr>
        <w:t xml:space="preserve"> Log files</w:t>
      </w:r>
    </w:p>
    <w:p w14:paraId="1A834540" w14:textId="640F15A0" w:rsidR="00800B3C" w:rsidRPr="00800B3C" w:rsidRDefault="00800B3C" w:rsidP="00800B3C">
      <w:pPr>
        <w:pStyle w:val="a6"/>
        <w:rPr>
          <w:rFonts w:asciiTheme="majorHAnsi" w:eastAsiaTheme="majorEastAsia" w:hAnsiTheme="majorHAnsi" w:cstheme="majorBidi"/>
          <w:bCs/>
        </w:rPr>
      </w:pPr>
      <w:r w:rsidRPr="00800B3C">
        <w:rPr>
          <w:rFonts w:asciiTheme="majorHAnsi" w:eastAsiaTheme="majorEastAsia" w:hAnsiTheme="majorHAnsi" w:cstheme="majorBidi"/>
          <w:bCs/>
        </w:rPr>
        <w:t>.dsox -&gt; PSD Scan file</w:t>
      </w:r>
    </w:p>
    <w:p w14:paraId="31BD8779" w14:textId="083E3674" w:rsidR="00800B3C" w:rsidRPr="00800B3C" w:rsidRDefault="00800B3C" w:rsidP="00800B3C">
      <w:pPr>
        <w:pStyle w:val="a6"/>
        <w:rPr>
          <w:rFonts w:asciiTheme="majorHAnsi" w:eastAsiaTheme="majorEastAsia" w:hAnsiTheme="majorHAnsi" w:cstheme="majorBidi"/>
          <w:bCs/>
        </w:rPr>
      </w:pPr>
      <w:r w:rsidRPr="00800B3C">
        <w:rPr>
          <w:rFonts w:asciiTheme="majorHAnsi" w:eastAsiaTheme="majorEastAsia" w:hAnsiTheme="majorHAnsi" w:cstheme="majorBidi"/>
          <w:bCs/>
        </w:rPr>
        <w:t>.dsor -&gt; RAW IQ Scan file</w:t>
      </w:r>
    </w:p>
    <w:p w14:paraId="1F607F17" w14:textId="31B09D44" w:rsidR="00800B3C" w:rsidRDefault="00800B3C" w:rsidP="00800B3C">
      <w:pPr>
        <w:rPr>
          <w:ins w:id="87" w:author="Kyeong S. Shin" w:date="2017-05-01T10:13:00Z"/>
          <w:rFonts w:asciiTheme="majorHAnsi" w:eastAsiaTheme="majorEastAsia" w:hAnsiTheme="majorHAnsi" w:cstheme="majorBidi"/>
          <w:b/>
          <w:bCs/>
        </w:rPr>
      </w:pPr>
      <w:r>
        <w:rPr>
          <w:rFonts w:asciiTheme="majorHAnsi" w:eastAsiaTheme="majorEastAsia" w:hAnsiTheme="majorHAnsi" w:cstheme="majorBidi"/>
          <w:b/>
          <w:bCs/>
          <w:noProof/>
          <w:lang w:eastAsia="ko-KR"/>
        </w:rPr>
        <w:lastRenderedPageBreak/>
        <w:drawing>
          <wp:inline distT="0" distB="0" distL="0" distR="0" wp14:anchorId="4DACCD67" wp14:editId="23516166">
            <wp:extent cx="54006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476500"/>
                    </a:xfrm>
                    <a:prstGeom prst="rect">
                      <a:avLst/>
                    </a:prstGeom>
                    <a:noFill/>
                    <a:ln>
                      <a:noFill/>
                    </a:ln>
                  </pic:spPr>
                </pic:pic>
              </a:graphicData>
            </a:graphic>
          </wp:inline>
        </w:drawing>
      </w:r>
    </w:p>
    <w:p w14:paraId="5F8DFBCA" w14:textId="1054123D" w:rsidR="00B01639" w:rsidRPr="00B01639" w:rsidRDefault="00B01639" w:rsidP="00B01639">
      <w:pPr>
        <w:jc w:val="center"/>
        <w:rPr>
          <w:rFonts w:asciiTheme="majorHAnsi" w:eastAsiaTheme="majorEastAsia" w:hAnsiTheme="majorHAnsi" w:cstheme="majorBidi"/>
          <w:bCs/>
          <w:rPrChange w:id="88" w:author="Kyeong S. Shin" w:date="2017-05-01T10:13:00Z">
            <w:rPr>
              <w:rFonts w:asciiTheme="majorHAnsi" w:eastAsiaTheme="majorEastAsia" w:hAnsiTheme="majorHAnsi" w:cstheme="majorBidi"/>
              <w:b/>
              <w:bCs/>
            </w:rPr>
          </w:rPrChange>
        </w:rPr>
        <w:pPrChange w:id="89" w:author="Kyeong S. Shin" w:date="2017-05-01T10:13:00Z">
          <w:pPr/>
        </w:pPrChange>
      </w:pPr>
      <w:ins w:id="90" w:author="Kyeong S. Shin" w:date="2017-05-01T10:13:00Z">
        <w:r w:rsidRPr="00B01639">
          <w:rPr>
            <w:rFonts w:asciiTheme="majorHAnsi" w:eastAsiaTheme="majorEastAsia" w:hAnsiTheme="majorHAnsi" w:cstheme="majorBidi"/>
            <w:bCs/>
            <w:rPrChange w:id="91" w:author="Kyeong S. Shin" w:date="2017-05-01T10:13:00Z">
              <w:rPr>
                <w:rFonts w:asciiTheme="majorHAnsi" w:eastAsiaTheme="majorEastAsia" w:hAnsiTheme="majorHAnsi" w:cstheme="majorBidi"/>
                <w:b/>
                <w:bCs/>
              </w:rPr>
            </w:rPrChange>
          </w:rPr>
          <w:t>Fig. 4:</w:t>
        </w:r>
        <w:r>
          <w:rPr>
            <w:rFonts w:asciiTheme="majorHAnsi" w:eastAsiaTheme="majorEastAsia" w:hAnsiTheme="majorHAnsi" w:cstheme="majorBidi"/>
            <w:bCs/>
          </w:rPr>
          <w:t xml:space="preserve"> Starting / Stopping Station Services</w:t>
        </w:r>
      </w:ins>
    </w:p>
    <w:p w14:paraId="21E5B737" w14:textId="763C6EF3" w:rsidR="00C65EB6" w:rsidRPr="00B62AC8" w:rsidRDefault="00C65EB6" w:rsidP="00C65EB6">
      <w:pPr>
        <w:rPr>
          <w:ins w:id="92" w:author="Kyeong S. Shin" w:date="2017-05-01T06:59:00Z"/>
          <w:rFonts w:eastAsiaTheme="majorEastAsia" w:cstheme="majorBidi"/>
          <w:bCs/>
          <w:rPrChange w:id="93" w:author="Kyeong S. Shin" w:date="2017-05-01T10:30:00Z">
            <w:rPr>
              <w:ins w:id="94" w:author="Kyeong S. Shin" w:date="2017-05-01T06:59:00Z"/>
              <w:rFonts w:asciiTheme="majorHAnsi" w:eastAsiaTheme="majorEastAsia" w:hAnsiTheme="majorHAnsi" w:cstheme="majorBidi"/>
              <w:b/>
              <w:bCs/>
            </w:rPr>
          </w:rPrChange>
        </w:rPr>
      </w:pPr>
      <w:r w:rsidRPr="00B62AC8">
        <w:rPr>
          <w:rFonts w:eastAsiaTheme="majorEastAsia" w:cstheme="majorBidi"/>
          <w:bCs/>
          <w:rPrChange w:id="95" w:author="Kyeong S. Shin" w:date="2017-05-01T10:30:00Z">
            <w:rPr>
              <w:rFonts w:asciiTheme="majorHAnsi" w:eastAsiaTheme="majorEastAsia" w:hAnsiTheme="majorHAnsi" w:cstheme="majorBidi"/>
              <w:b/>
              <w:bCs/>
            </w:rPr>
          </w:rPrChange>
        </w:rPr>
        <w:t xml:space="preserve">At any </w:t>
      </w:r>
      <w:r w:rsidR="00800B3C" w:rsidRPr="00B62AC8">
        <w:rPr>
          <w:rFonts w:eastAsiaTheme="majorEastAsia" w:cstheme="majorBidi"/>
          <w:bCs/>
          <w:rPrChange w:id="96" w:author="Kyeong S. Shin" w:date="2017-05-01T10:30:00Z">
            <w:rPr>
              <w:rFonts w:asciiTheme="majorHAnsi" w:eastAsiaTheme="majorEastAsia" w:hAnsiTheme="majorHAnsi" w:cstheme="majorBidi"/>
              <w:b/>
              <w:bCs/>
            </w:rPr>
          </w:rPrChange>
        </w:rPr>
        <w:t xml:space="preserve">given </w:t>
      </w:r>
      <w:r w:rsidRPr="00B62AC8">
        <w:rPr>
          <w:rFonts w:eastAsiaTheme="majorEastAsia" w:cstheme="majorBidi"/>
          <w:bCs/>
          <w:rPrChange w:id="97" w:author="Kyeong S. Shin" w:date="2017-05-01T10:30:00Z">
            <w:rPr>
              <w:rFonts w:asciiTheme="majorHAnsi" w:eastAsiaTheme="majorEastAsia" w:hAnsiTheme="majorHAnsi" w:cstheme="majorBidi"/>
              <w:b/>
              <w:bCs/>
            </w:rPr>
          </w:rPrChange>
        </w:rPr>
        <w:t xml:space="preserve">point, scanner service can be stopped to start another scan with new configuration settings.  The tests can be repeated </w:t>
      </w:r>
      <w:r w:rsidR="00800B3C" w:rsidRPr="00B62AC8">
        <w:rPr>
          <w:rFonts w:eastAsiaTheme="majorEastAsia" w:cstheme="majorBidi"/>
          <w:bCs/>
          <w:rPrChange w:id="98" w:author="Kyeong S. Shin" w:date="2017-05-01T10:30:00Z">
            <w:rPr>
              <w:rFonts w:asciiTheme="majorHAnsi" w:eastAsiaTheme="majorEastAsia" w:hAnsiTheme="majorHAnsi" w:cstheme="majorBidi"/>
              <w:b/>
              <w:bCs/>
            </w:rPr>
          </w:rPrChange>
        </w:rPr>
        <w:t>as many as needed</w:t>
      </w:r>
      <w:r w:rsidRPr="00B62AC8">
        <w:rPr>
          <w:rFonts w:eastAsiaTheme="majorEastAsia" w:cstheme="majorBidi"/>
          <w:bCs/>
          <w:rPrChange w:id="99" w:author="Kyeong S. Shin" w:date="2017-05-01T10:30:00Z">
            <w:rPr>
              <w:rFonts w:asciiTheme="majorHAnsi" w:eastAsiaTheme="majorEastAsia" w:hAnsiTheme="majorHAnsi" w:cstheme="majorBidi"/>
              <w:b/>
              <w:bCs/>
            </w:rPr>
          </w:rPrChange>
        </w:rPr>
        <w:t>.  It is highly recommended to stop and start the scanner in between the configuration changes.</w:t>
      </w:r>
      <w:r w:rsidR="00800B3C" w:rsidRPr="00B62AC8">
        <w:rPr>
          <w:rFonts w:eastAsiaTheme="majorEastAsia" w:cstheme="majorBidi"/>
          <w:bCs/>
          <w:rPrChange w:id="100" w:author="Kyeong S. Shin" w:date="2017-05-01T10:30:00Z">
            <w:rPr>
              <w:rFonts w:asciiTheme="majorHAnsi" w:eastAsiaTheme="majorEastAsia" w:hAnsiTheme="majorHAnsi" w:cstheme="majorBidi"/>
              <w:b/>
              <w:bCs/>
            </w:rPr>
          </w:rPrChange>
        </w:rPr>
        <w:t xml:space="preserve">  Whenever the Scanner Service is stopped, a new scan file is generated under C:\SpectrumData\Scan folder.</w:t>
      </w:r>
    </w:p>
    <w:p w14:paraId="5751969A" w14:textId="618C7749" w:rsidR="003345DA" w:rsidRDefault="003345DA" w:rsidP="003345DA">
      <w:pPr>
        <w:pStyle w:val="3"/>
        <w:rPr>
          <w:moveTo w:id="101" w:author="Kyeong S. Shin" w:date="2017-05-01T06:59:00Z"/>
          <w:lang w:eastAsia="ko-KR"/>
        </w:rPr>
        <w:pPrChange w:id="102" w:author="Kyeong S. Shin" w:date="2017-05-01T06:59:00Z">
          <w:pPr>
            <w:pStyle w:val="2"/>
          </w:pPr>
        </w:pPrChange>
      </w:pPr>
      <w:moveToRangeStart w:id="103" w:author="Kyeong S. Shin" w:date="2017-05-01T06:59:00Z" w:name="move481385289"/>
      <w:moveTo w:id="104" w:author="Kyeong S. Shin" w:date="2017-05-01T06:59:00Z">
        <w:del w:id="105" w:author="Kyeong S. Shin" w:date="2017-05-01T06:59:00Z">
          <w:r w:rsidDel="003345DA">
            <w:rPr>
              <w:rFonts w:hint="eastAsia"/>
              <w:lang w:eastAsia="ko-KR"/>
            </w:rPr>
            <w:delText xml:space="preserve">Appendix </w:delText>
          </w:r>
          <w:r w:rsidDel="003345DA">
            <w:rPr>
              <w:lang w:eastAsia="ko-KR"/>
            </w:rPr>
            <w:delText xml:space="preserve"> A – </w:delText>
          </w:r>
        </w:del>
        <w:r>
          <w:rPr>
            <w:lang w:eastAsia="ko-KR"/>
          </w:rPr>
          <w:t>Recommended Test Configurations For USRP N2x0 + UBX-40 Stations</w:t>
        </w:r>
      </w:moveTo>
    </w:p>
    <w:p w14:paraId="700B6C02" w14:textId="77777777" w:rsidR="003345DA" w:rsidRDefault="003345DA" w:rsidP="003345DA">
      <w:pPr>
        <w:rPr>
          <w:moveTo w:id="106" w:author="Kyeong S. Shin" w:date="2017-05-01T06:59:00Z"/>
          <w:lang w:eastAsia="ko-KR"/>
        </w:rPr>
      </w:pPr>
    </w:p>
    <w:p w14:paraId="013B6F4F" w14:textId="77777777" w:rsidR="003345DA" w:rsidRPr="001052F3" w:rsidRDefault="003345DA" w:rsidP="003345DA">
      <w:pPr>
        <w:jc w:val="center"/>
        <w:rPr>
          <w:moveTo w:id="107" w:author="Kyeong S. Shin" w:date="2017-05-01T06:59:00Z"/>
          <w:lang w:eastAsia="ko-KR"/>
        </w:rPr>
      </w:pPr>
      <w:moveTo w:id="108" w:author="Kyeong S. Shin" w:date="2017-05-01T06:59:00Z">
        <w:r>
          <w:rPr>
            <w:noProof/>
            <w:lang w:eastAsia="ko-KR"/>
          </w:rPr>
          <w:drawing>
            <wp:anchor distT="0" distB="0" distL="114300" distR="114300" simplePos="0" relativeHeight="251661312" behindDoc="0" locked="0" layoutInCell="1" allowOverlap="1" wp14:anchorId="2F4E77E6" wp14:editId="705A89B2">
              <wp:simplePos x="0" y="0"/>
              <wp:positionH relativeFrom="margin">
                <wp:align>left</wp:align>
              </wp:positionH>
              <wp:positionV relativeFrom="paragraph">
                <wp:posOffset>8890</wp:posOffset>
              </wp:positionV>
              <wp:extent cx="6119495" cy="3941445"/>
              <wp:effectExtent l="0" t="0" r="0" b="1905"/>
              <wp:wrapTopAndBottom/>
              <wp:docPr id="8" name="이미지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19495" cy="3941445"/>
                      </a:xfrm>
                      <a:prstGeom prst="rect">
                        <a:avLst/>
                      </a:prstGeom>
                    </pic:spPr>
                  </pic:pic>
                </a:graphicData>
              </a:graphic>
            </wp:anchor>
          </w:drawing>
        </w:r>
        <w:r>
          <w:rPr>
            <w:rFonts w:hint="eastAsia"/>
            <w:lang w:eastAsia="ko-KR"/>
          </w:rPr>
          <w:t>F</w:t>
        </w:r>
        <w:r>
          <w:rPr>
            <w:lang w:eastAsia="ko-KR"/>
          </w:rPr>
          <w:t>ig. 5: Recommended Station Configurations for a USRP N2x0 + UBX-40 Based Station Testing.</w:t>
        </w:r>
      </w:moveTo>
    </w:p>
    <w:p w14:paraId="6029D06F" w14:textId="77777777" w:rsidR="003345DA" w:rsidRPr="003345DA" w:rsidRDefault="003345DA" w:rsidP="003345DA">
      <w:pPr>
        <w:pStyle w:val="Standard"/>
        <w:rPr>
          <w:moveTo w:id="109" w:author="Kyeong S. Shin" w:date="2017-05-01T06:59:00Z"/>
          <w:rFonts w:asciiTheme="minorHAnsi" w:hAnsiTheme="minorHAnsi"/>
          <w:b/>
          <w:bCs/>
          <w:sz w:val="22"/>
          <w:szCs w:val="22"/>
          <w:rPrChange w:id="110" w:author="Kyeong S. Shin" w:date="2017-05-01T07:00:00Z">
            <w:rPr>
              <w:moveTo w:id="111" w:author="Kyeong S. Shin" w:date="2017-05-01T06:59:00Z"/>
              <w:b/>
              <w:bCs/>
            </w:rPr>
          </w:rPrChange>
        </w:rPr>
      </w:pPr>
      <w:moveTo w:id="112" w:author="Kyeong S. Shin" w:date="2017-05-01T06:59:00Z">
        <w:r w:rsidRPr="003345DA">
          <w:rPr>
            <w:rFonts w:asciiTheme="minorHAnsi" w:hAnsiTheme="minorHAnsi"/>
            <w:b/>
            <w:bCs/>
            <w:sz w:val="22"/>
            <w:szCs w:val="22"/>
            <w:rPrChange w:id="113" w:author="Kyeong S. Shin" w:date="2017-05-01T07:00:00Z">
              <w:rPr>
                <w:b/>
                <w:bCs/>
              </w:rPr>
            </w:rPrChange>
          </w:rPr>
          <w:t>Experiment Type 2 – Time Averaged PSD</w:t>
        </w:r>
      </w:moveTo>
    </w:p>
    <w:p w14:paraId="3F2E2F02" w14:textId="77777777" w:rsidR="003345DA" w:rsidRPr="003345DA" w:rsidRDefault="003345DA" w:rsidP="003345DA">
      <w:pPr>
        <w:pStyle w:val="Standard"/>
        <w:numPr>
          <w:ilvl w:val="0"/>
          <w:numId w:val="27"/>
        </w:numPr>
        <w:rPr>
          <w:moveTo w:id="114" w:author="Kyeong S. Shin" w:date="2017-05-01T06:59:00Z"/>
          <w:rFonts w:asciiTheme="minorHAnsi" w:hAnsiTheme="minorHAnsi"/>
          <w:sz w:val="22"/>
          <w:szCs w:val="22"/>
          <w:rPrChange w:id="115" w:author="Kyeong S. Shin" w:date="2017-05-01T07:00:00Z">
            <w:rPr>
              <w:moveTo w:id="116" w:author="Kyeong S. Shin" w:date="2017-05-01T06:59:00Z"/>
            </w:rPr>
          </w:rPrChange>
        </w:rPr>
      </w:pPr>
      <w:moveTo w:id="117" w:author="Kyeong S. Shin" w:date="2017-05-01T06:59:00Z">
        <w:r w:rsidRPr="003345DA">
          <w:rPr>
            <w:rFonts w:asciiTheme="minorHAnsi" w:hAnsiTheme="minorHAnsi"/>
            <w:sz w:val="22"/>
            <w:szCs w:val="22"/>
            <w:rPrChange w:id="118" w:author="Kyeong S. Shin" w:date="2017-05-01T07:00:00Z">
              <w:rPr/>
            </w:rPrChange>
          </w:rPr>
          <w:lastRenderedPageBreak/>
          <w:t>‘Output PSD Data’ checked: CityscapePSDFilePlotter.py do not support Raw I-Q data files yet. (Will only accept CityScape PSD estimate data files). Check “Output Raw IQ Data” if and only if you want Raw I-Q data instead of the PSD estimates and will supply your own tools.</w:t>
        </w:r>
      </w:moveTo>
    </w:p>
    <w:p w14:paraId="69CE2841" w14:textId="77777777" w:rsidR="003345DA" w:rsidRPr="003345DA" w:rsidRDefault="003345DA" w:rsidP="003345DA">
      <w:pPr>
        <w:pStyle w:val="Standard"/>
        <w:numPr>
          <w:ilvl w:val="0"/>
          <w:numId w:val="27"/>
        </w:numPr>
        <w:rPr>
          <w:moveTo w:id="119" w:author="Kyeong S. Shin" w:date="2017-05-01T06:59:00Z"/>
          <w:rFonts w:asciiTheme="minorHAnsi" w:hAnsiTheme="minorHAnsi"/>
          <w:sz w:val="22"/>
          <w:szCs w:val="22"/>
          <w:rPrChange w:id="120" w:author="Kyeong S. Shin" w:date="2017-05-01T07:00:00Z">
            <w:rPr>
              <w:moveTo w:id="121" w:author="Kyeong S. Shin" w:date="2017-05-01T06:59:00Z"/>
            </w:rPr>
          </w:rPrChange>
        </w:rPr>
      </w:pPr>
      <w:moveTo w:id="122" w:author="Kyeong S. Shin" w:date="2017-05-01T06:59:00Z">
        <w:r w:rsidRPr="003345DA">
          <w:rPr>
            <w:rFonts w:asciiTheme="minorHAnsi" w:hAnsiTheme="minorHAnsi"/>
            <w:b/>
            <w:bCs/>
            <w:sz w:val="22"/>
            <w:szCs w:val="22"/>
            <w:rPrChange w:id="123" w:author="Kyeong S. Shin" w:date="2017-05-01T07:00:00Z">
              <w:rPr>
                <w:b/>
                <w:bCs/>
              </w:rPr>
            </w:rPrChange>
          </w:rPr>
          <w:t>Minutes of Data Per Scan File: Depends on the number of averages that you want to have</w:t>
        </w:r>
        <w:r w:rsidRPr="003345DA">
          <w:rPr>
            <w:rFonts w:asciiTheme="minorHAnsi" w:hAnsiTheme="minorHAnsi"/>
            <w:sz w:val="22"/>
            <w:szCs w:val="22"/>
            <w:rPrChange w:id="124" w:author="Kyeong S. Shin" w:date="2017-05-01T07:00:00Z">
              <w:rPr/>
            </w:rPrChange>
          </w:rPr>
          <w:t xml:space="preserve"> for the PSD estimates (</w:t>
        </w:r>
        <w:r w:rsidRPr="003345DA">
          <w:rPr>
            <w:rFonts w:asciiTheme="minorHAnsi" w:hAnsiTheme="minorHAnsi"/>
            <w:b/>
            <w:bCs/>
            <w:sz w:val="22"/>
            <w:szCs w:val="22"/>
            <w:rPrChange w:id="125" w:author="Kyeong S. Shin" w:date="2017-05-01T07:00:00Z">
              <w:rPr>
                <w:b/>
                <w:bCs/>
              </w:rPr>
            </w:rPrChange>
          </w:rPr>
          <w:t>See “ESTIMATING NUMBER OF AVERAGES USED FOR THE PSD ESTIMATES” below</w:t>
        </w:r>
        <w:r w:rsidRPr="003345DA">
          <w:rPr>
            <w:rFonts w:asciiTheme="minorHAnsi" w:hAnsiTheme="minorHAnsi"/>
            <w:sz w:val="22"/>
            <w:szCs w:val="22"/>
            <w:rPrChange w:id="126" w:author="Kyeong S. Shin" w:date="2017-05-01T07:00:00Z">
              <w:rPr/>
            </w:rPrChange>
          </w:rPr>
          <w:t>).</w:t>
        </w:r>
      </w:moveTo>
    </w:p>
    <w:p w14:paraId="24EB3F39" w14:textId="77777777" w:rsidR="003345DA" w:rsidRPr="003345DA" w:rsidRDefault="003345DA" w:rsidP="003345DA">
      <w:pPr>
        <w:pStyle w:val="Standard"/>
        <w:rPr>
          <w:moveTo w:id="127" w:author="Kyeong S. Shin" w:date="2017-05-01T06:59:00Z"/>
          <w:rFonts w:asciiTheme="minorHAnsi" w:hAnsiTheme="minorHAnsi"/>
          <w:sz w:val="22"/>
          <w:szCs w:val="22"/>
          <w:rPrChange w:id="128" w:author="Kyeong S. Shin" w:date="2017-05-01T07:00:00Z">
            <w:rPr>
              <w:moveTo w:id="129" w:author="Kyeong S. Shin" w:date="2017-05-01T06:59:00Z"/>
            </w:rPr>
          </w:rPrChange>
        </w:rPr>
      </w:pPr>
    </w:p>
    <w:p w14:paraId="6FE53FFA" w14:textId="77777777" w:rsidR="003345DA" w:rsidRPr="003345DA" w:rsidRDefault="003345DA" w:rsidP="003345DA">
      <w:pPr>
        <w:pStyle w:val="Standard"/>
        <w:rPr>
          <w:moveTo w:id="130" w:author="Kyeong S. Shin" w:date="2017-05-01T06:59:00Z"/>
          <w:rFonts w:asciiTheme="minorHAnsi" w:hAnsiTheme="minorHAnsi"/>
          <w:b/>
          <w:bCs/>
          <w:sz w:val="22"/>
          <w:szCs w:val="22"/>
          <w:rPrChange w:id="131" w:author="Kyeong S. Shin" w:date="2017-05-01T07:00:00Z">
            <w:rPr>
              <w:moveTo w:id="132" w:author="Kyeong S. Shin" w:date="2017-05-01T06:59:00Z"/>
              <w:b/>
              <w:bCs/>
            </w:rPr>
          </w:rPrChange>
        </w:rPr>
      </w:pPr>
      <w:moveTo w:id="133" w:author="Kyeong S. Shin" w:date="2017-05-01T06:59:00Z">
        <w:r w:rsidRPr="003345DA">
          <w:rPr>
            <w:rFonts w:asciiTheme="minorHAnsi" w:hAnsiTheme="minorHAnsi"/>
            <w:b/>
            <w:bCs/>
            <w:sz w:val="22"/>
            <w:szCs w:val="22"/>
            <w:rPrChange w:id="134" w:author="Kyeong S. Shin" w:date="2017-05-01T07:00:00Z">
              <w:rPr>
                <w:b/>
                <w:bCs/>
              </w:rPr>
            </w:rPrChange>
          </w:rPr>
          <w:t>Experiment Type 1 – RAW IQ</w:t>
        </w:r>
      </w:moveTo>
    </w:p>
    <w:p w14:paraId="48D44498" w14:textId="77777777" w:rsidR="003345DA" w:rsidRPr="003345DA" w:rsidRDefault="003345DA" w:rsidP="003345DA">
      <w:pPr>
        <w:pStyle w:val="Standard"/>
        <w:numPr>
          <w:ilvl w:val="0"/>
          <w:numId w:val="27"/>
        </w:numPr>
        <w:rPr>
          <w:moveTo w:id="135" w:author="Kyeong S. Shin" w:date="2017-05-01T06:59:00Z"/>
          <w:rFonts w:asciiTheme="minorHAnsi" w:hAnsiTheme="minorHAnsi"/>
          <w:sz w:val="22"/>
          <w:szCs w:val="22"/>
          <w:rPrChange w:id="136" w:author="Kyeong S. Shin" w:date="2017-05-01T07:00:00Z">
            <w:rPr>
              <w:moveTo w:id="137" w:author="Kyeong S. Shin" w:date="2017-05-01T06:59:00Z"/>
            </w:rPr>
          </w:rPrChange>
        </w:rPr>
      </w:pPr>
      <w:moveTo w:id="138" w:author="Kyeong S. Shin" w:date="2017-05-01T06:59:00Z">
        <w:r w:rsidRPr="003345DA">
          <w:rPr>
            <w:rFonts w:asciiTheme="minorHAnsi" w:hAnsiTheme="minorHAnsi"/>
            <w:sz w:val="22"/>
            <w:szCs w:val="22"/>
            <w:rPrChange w:id="139" w:author="Kyeong S. Shin" w:date="2017-05-01T07:00:00Z">
              <w:rPr/>
            </w:rPrChange>
          </w:rPr>
          <w:t>Experiment Type 1 can be ignored if you are only generating PSD estimate files (not applied if running on PSD-only mode).</w:t>
        </w:r>
      </w:moveTo>
    </w:p>
    <w:p w14:paraId="12584EEB" w14:textId="77777777" w:rsidR="003345DA" w:rsidRPr="003345DA" w:rsidRDefault="003345DA" w:rsidP="003345DA">
      <w:pPr>
        <w:pStyle w:val="Standard"/>
        <w:rPr>
          <w:moveTo w:id="140" w:author="Kyeong S. Shin" w:date="2017-05-01T06:59:00Z"/>
          <w:rFonts w:asciiTheme="minorHAnsi" w:hAnsiTheme="minorHAnsi"/>
          <w:sz w:val="22"/>
          <w:szCs w:val="22"/>
          <w:rPrChange w:id="141" w:author="Kyeong S. Shin" w:date="2017-05-01T07:00:00Z">
            <w:rPr>
              <w:moveTo w:id="142" w:author="Kyeong S. Shin" w:date="2017-05-01T06:59:00Z"/>
            </w:rPr>
          </w:rPrChange>
        </w:rPr>
      </w:pPr>
    </w:p>
    <w:p w14:paraId="60D83CB9" w14:textId="77777777" w:rsidR="003345DA" w:rsidRPr="003345DA" w:rsidRDefault="003345DA" w:rsidP="003345DA">
      <w:pPr>
        <w:pStyle w:val="Standard"/>
        <w:rPr>
          <w:moveTo w:id="143" w:author="Kyeong S. Shin" w:date="2017-05-01T06:59:00Z"/>
          <w:rFonts w:asciiTheme="minorHAnsi" w:hAnsiTheme="minorHAnsi"/>
          <w:b/>
          <w:bCs/>
          <w:sz w:val="22"/>
          <w:szCs w:val="22"/>
          <w:rPrChange w:id="144" w:author="Kyeong S. Shin" w:date="2017-05-01T07:00:00Z">
            <w:rPr>
              <w:moveTo w:id="145" w:author="Kyeong S. Shin" w:date="2017-05-01T06:59:00Z"/>
              <w:b/>
              <w:bCs/>
            </w:rPr>
          </w:rPrChange>
        </w:rPr>
      </w:pPr>
      <w:moveTo w:id="146" w:author="Kyeong S. Shin" w:date="2017-05-01T06:59:00Z">
        <w:r w:rsidRPr="003345DA">
          <w:rPr>
            <w:rFonts w:asciiTheme="minorHAnsi" w:hAnsiTheme="minorHAnsi"/>
            <w:b/>
            <w:bCs/>
            <w:sz w:val="22"/>
            <w:szCs w:val="22"/>
            <w:rPrChange w:id="147" w:author="Kyeong S. Shin" w:date="2017-05-01T07:00:00Z">
              <w:rPr>
                <w:b/>
                <w:bCs/>
              </w:rPr>
            </w:rPrChange>
          </w:rPr>
          <w:t>Scanner Configuration</w:t>
        </w:r>
      </w:moveTo>
    </w:p>
    <w:p w14:paraId="629E7D9D" w14:textId="77777777" w:rsidR="003345DA" w:rsidRPr="003345DA" w:rsidRDefault="003345DA" w:rsidP="003345DA">
      <w:pPr>
        <w:pStyle w:val="Standard"/>
        <w:numPr>
          <w:ilvl w:val="0"/>
          <w:numId w:val="27"/>
        </w:numPr>
        <w:rPr>
          <w:moveTo w:id="148" w:author="Kyeong S. Shin" w:date="2017-05-01T06:59:00Z"/>
          <w:rFonts w:asciiTheme="minorHAnsi" w:hAnsiTheme="minorHAnsi"/>
          <w:sz w:val="22"/>
          <w:szCs w:val="22"/>
          <w:rPrChange w:id="149" w:author="Kyeong S. Shin" w:date="2017-05-01T07:00:00Z">
            <w:rPr>
              <w:moveTo w:id="150" w:author="Kyeong S. Shin" w:date="2017-05-01T06:59:00Z"/>
            </w:rPr>
          </w:rPrChange>
        </w:rPr>
      </w:pPr>
      <w:moveTo w:id="151" w:author="Kyeong S. Shin" w:date="2017-05-01T06:59:00Z">
        <w:r w:rsidRPr="003345DA">
          <w:rPr>
            <w:rFonts w:asciiTheme="minorHAnsi" w:hAnsiTheme="minorHAnsi"/>
            <w:sz w:val="22"/>
            <w:szCs w:val="22"/>
            <w:rPrChange w:id="152" w:author="Kyeong S. Shin" w:date="2017-05-01T07:00:00Z">
              <w:rPr/>
            </w:rPrChange>
          </w:rPr>
          <w:t>Min Start Frequency MHz, Max Stop Frequency MHz: 10 MHz / 6000 MHz (Min/Max frequency for UBX-40 daughterboard).</w:t>
        </w:r>
      </w:moveTo>
    </w:p>
    <w:p w14:paraId="7545EC43" w14:textId="77777777" w:rsidR="003345DA" w:rsidRPr="003345DA" w:rsidRDefault="003345DA" w:rsidP="003345DA">
      <w:pPr>
        <w:pStyle w:val="Standard"/>
        <w:numPr>
          <w:ilvl w:val="0"/>
          <w:numId w:val="27"/>
        </w:numPr>
        <w:rPr>
          <w:moveTo w:id="153" w:author="Kyeong S. Shin" w:date="2017-05-01T06:59:00Z"/>
          <w:rFonts w:asciiTheme="minorHAnsi" w:hAnsiTheme="minorHAnsi"/>
          <w:sz w:val="22"/>
          <w:szCs w:val="22"/>
          <w:rPrChange w:id="154" w:author="Kyeong S. Shin" w:date="2017-05-01T07:00:00Z">
            <w:rPr>
              <w:moveTo w:id="155" w:author="Kyeong S. Shin" w:date="2017-05-01T06:59:00Z"/>
            </w:rPr>
          </w:rPrChange>
        </w:rPr>
      </w:pPr>
      <w:moveTo w:id="156" w:author="Kyeong S. Shin" w:date="2017-05-01T06:59:00Z">
        <w:r w:rsidRPr="003345DA">
          <w:rPr>
            <w:rFonts w:asciiTheme="minorHAnsi" w:hAnsiTheme="minorHAnsi"/>
            <w:sz w:val="22"/>
            <w:szCs w:val="22"/>
            <w:rPrChange w:id="157" w:author="Kyeong S. Shin" w:date="2017-05-01T07:00:00Z">
              <w:rPr/>
            </w:rPrChange>
          </w:rPr>
          <w:t>Start Frequency MHz, Stop Frequency MHz: 10 MHz / 3000 MHz (Min frequency for UBX-40 daughterboard and the maximum frequency of the 31 bands of interest).</w:t>
        </w:r>
      </w:moveTo>
    </w:p>
    <w:p w14:paraId="1685CCB0" w14:textId="77777777" w:rsidR="003345DA" w:rsidRPr="003345DA" w:rsidRDefault="003345DA" w:rsidP="003345DA">
      <w:pPr>
        <w:pStyle w:val="Standard"/>
        <w:numPr>
          <w:ilvl w:val="0"/>
          <w:numId w:val="27"/>
        </w:numPr>
        <w:rPr>
          <w:moveTo w:id="158" w:author="Kyeong S. Shin" w:date="2017-05-01T06:59:00Z"/>
          <w:rFonts w:asciiTheme="minorHAnsi" w:hAnsiTheme="minorHAnsi"/>
          <w:sz w:val="22"/>
          <w:szCs w:val="22"/>
          <w:rPrChange w:id="159" w:author="Kyeong S. Shin" w:date="2017-05-01T07:00:00Z">
            <w:rPr>
              <w:moveTo w:id="160" w:author="Kyeong S. Shin" w:date="2017-05-01T06:59:00Z"/>
            </w:rPr>
          </w:rPrChange>
        </w:rPr>
      </w:pPr>
      <w:moveTo w:id="161" w:author="Kyeong S. Shin" w:date="2017-05-01T06:59:00Z">
        <w:r w:rsidRPr="003345DA">
          <w:rPr>
            <w:rFonts w:asciiTheme="minorHAnsi" w:hAnsiTheme="minorHAnsi"/>
            <w:sz w:val="22"/>
            <w:szCs w:val="22"/>
            <w:rPrChange w:id="162" w:author="Kyeong S. Shin" w:date="2017-05-01T07:00:00Z">
              <w:rPr/>
            </w:rPrChange>
          </w:rPr>
          <w:t>Additional Tune Delay (msec): 30ms, to prevent possible data quality issues due to the excessively fast retuning speed without slowing down the scan speed too much.</w:t>
        </w:r>
      </w:moveTo>
    </w:p>
    <w:p w14:paraId="260A49A4" w14:textId="77777777" w:rsidR="003345DA" w:rsidRPr="003345DA" w:rsidRDefault="003345DA" w:rsidP="003345DA">
      <w:pPr>
        <w:pStyle w:val="Standard"/>
        <w:numPr>
          <w:ilvl w:val="0"/>
          <w:numId w:val="27"/>
        </w:numPr>
        <w:rPr>
          <w:moveTo w:id="163" w:author="Kyeong S. Shin" w:date="2017-05-01T06:59:00Z"/>
          <w:rFonts w:asciiTheme="minorHAnsi" w:hAnsiTheme="minorHAnsi"/>
          <w:sz w:val="22"/>
          <w:szCs w:val="22"/>
          <w:rPrChange w:id="164" w:author="Kyeong S. Shin" w:date="2017-05-01T07:00:00Z">
            <w:rPr>
              <w:moveTo w:id="165" w:author="Kyeong S. Shin" w:date="2017-05-01T06:59:00Z"/>
            </w:rPr>
          </w:rPrChange>
        </w:rPr>
      </w:pPr>
      <w:moveTo w:id="166" w:author="Kyeong S. Shin" w:date="2017-05-01T06:59:00Z">
        <w:r w:rsidRPr="003345DA">
          <w:rPr>
            <w:rFonts w:asciiTheme="minorHAnsi" w:hAnsiTheme="minorHAnsi"/>
            <w:sz w:val="22"/>
            <w:szCs w:val="22"/>
            <w:rPrChange w:id="167" w:author="Kyeong S. Shin" w:date="2017-05-01T07:00:00Z">
              <w:rPr/>
            </w:rPrChange>
          </w:rPr>
          <w:t>RX Gain: Level of the LNA gain to test. Low value: increased noise figure, Higher value: higher chance of nonlinearities.</w:t>
        </w:r>
      </w:moveTo>
    </w:p>
    <w:p w14:paraId="73B7D9EA" w14:textId="77777777" w:rsidR="003345DA" w:rsidRPr="003345DA" w:rsidRDefault="003345DA" w:rsidP="003345DA">
      <w:pPr>
        <w:pStyle w:val="Standard"/>
        <w:numPr>
          <w:ilvl w:val="0"/>
          <w:numId w:val="27"/>
        </w:numPr>
        <w:rPr>
          <w:moveTo w:id="168" w:author="Kyeong S. Shin" w:date="2017-05-01T06:59:00Z"/>
          <w:rFonts w:asciiTheme="minorHAnsi" w:hAnsiTheme="minorHAnsi"/>
          <w:sz w:val="22"/>
          <w:szCs w:val="22"/>
          <w:rPrChange w:id="169" w:author="Kyeong S. Shin" w:date="2017-05-01T07:00:00Z">
            <w:rPr>
              <w:moveTo w:id="170" w:author="Kyeong S. Shin" w:date="2017-05-01T06:59:00Z"/>
            </w:rPr>
          </w:rPrChange>
        </w:rPr>
      </w:pPr>
      <w:moveTo w:id="171" w:author="Kyeong S. Shin" w:date="2017-05-01T06:59:00Z">
        <w:r w:rsidRPr="003345DA">
          <w:rPr>
            <w:rFonts w:asciiTheme="minorHAnsi" w:hAnsiTheme="minorHAnsi"/>
            <w:sz w:val="22"/>
            <w:szCs w:val="22"/>
            <w:rPrChange w:id="172" w:author="Kyeong S. Shin" w:date="2017-05-01T07:00:00Z">
              <w:rPr/>
            </w:rPrChange>
          </w:rPr>
          <w:t xml:space="preserve">Samples Per snapshot: (“Eff. Sampling Rate” knob) / (Desired FFT bin width), since “Samples Per Snapshot” currently also determines the FFT size. 1024 or 2048 is usually a fine choice. </w:t>
        </w:r>
      </w:moveTo>
    </w:p>
    <w:p w14:paraId="6F2FCED4" w14:textId="77777777" w:rsidR="003345DA" w:rsidRPr="003345DA" w:rsidRDefault="003345DA" w:rsidP="003345DA">
      <w:pPr>
        <w:pStyle w:val="Textbody"/>
        <w:numPr>
          <w:ilvl w:val="0"/>
          <w:numId w:val="27"/>
        </w:numPr>
        <w:rPr>
          <w:moveTo w:id="173" w:author="Kyeong S. Shin" w:date="2017-05-01T06:59:00Z"/>
          <w:rFonts w:asciiTheme="minorHAnsi" w:hAnsiTheme="minorHAnsi"/>
          <w:sz w:val="22"/>
          <w:szCs w:val="22"/>
          <w:rPrChange w:id="174" w:author="Kyeong S. Shin" w:date="2017-05-01T07:00:00Z">
            <w:rPr>
              <w:moveTo w:id="175" w:author="Kyeong S. Shin" w:date="2017-05-01T06:59:00Z"/>
            </w:rPr>
          </w:rPrChange>
        </w:rPr>
      </w:pPr>
      <w:moveTo w:id="176" w:author="Kyeong S. Shin" w:date="2017-05-01T06:59:00Z">
        <w:r w:rsidRPr="003345DA">
          <w:rPr>
            <w:rFonts w:asciiTheme="minorHAnsi" w:hAnsiTheme="minorHAnsi"/>
            <w:sz w:val="22"/>
            <w:szCs w:val="22"/>
            <w:rPrChange w:id="177" w:author="Kyeong S. Shin" w:date="2017-05-01T07:00:00Z">
              <w:rPr/>
            </w:rPrChange>
          </w:rPr>
          <w:t>“Eff.Sampling Rate”: 25000000 (25MS/s). Allowed Range: 100e6/512 (Approximately 200kS/s) – 100e6/4 (25MS/s), but in integer.</w:t>
        </w:r>
      </w:moveTo>
    </w:p>
    <w:p w14:paraId="181E9FB7" w14:textId="77777777" w:rsidR="003345DA" w:rsidRPr="003345DA" w:rsidRDefault="003345DA" w:rsidP="003345DA">
      <w:pPr>
        <w:pStyle w:val="Standard"/>
        <w:rPr>
          <w:moveTo w:id="178" w:author="Kyeong S. Shin" w:date="2017-05-01T06:59:00Z"/>
          <w:rFonts w:asciiTheme="minorHAnsi" w:hAnsiTheme="minorHAnsi"/>
          <w:sz w:val="22"/>
          <w:szCs w:val="22"/>
          <w:rPrChange w:id="179" w:author="Kyeong S. Shin" w:date="2017-05-01T07:00:00Z">
            <w:rPr>
              <w:moveTo w:id="180" w:author="Kyeong S. Shin" w:date="2017-05-01T06:59:00Z"/>
            </w:rPr>
          </w:rPrChange>
        </w:rPr>
      </w:pPr>
    </w:p>
    <w:p w14:paraId="69E1FD54" w14:textId="77777777" w:rsidR="003345DA" w:rsidRPr="003345DA" w:rsidRDefault="003345DA" w:rsidP="003345DA">
      <w:pPr>
        <w:pStyle w:val="2"/>
        <w:numPr>
          <w:ilvl w:val="0"/>
          <w:numId w:val="0"/>
        </w:numPr>
        <w:ind w:left="576" w:hanging="576"/>
        <w:rPr>
          <w:moveTo w:id="181" w:author="Kyeong S. Shin" w:date="2017-05-01T06:59:00Z"/>
          <w:rFonts w:asciiTheme="minorHAnsi" w:hAnsiTheme="minorHAnsi"/>
          <w:sz w:val="22"/>
          <w:szCs w:val="22"/>
          <w:rPrChange w:id="182" w:author="Kyeong S. Shin" w:date="2017-05-01T07:00:00Z">
            <w:rPr>
              <w:moveTo w:id="183" w:author="Kyeong S. Shin" w:date="2017-05-01T06:59:00Z"/>
            </w:rPr>
          </w:rPrChange>
        </w:rPr>
      </w:pPr>
      <w:moveTo w:id="184" w:author="Kyeong S. Shin" w:date="2017-05-01T06:59:00Z">
        <w:r w:rsidRPr="003345DA">
          <w:rPr>
            <w:rFonts w:asciiTheme="minorHAnsi" w:hAnsiTheme="minorHAnsi"/>
            <w:sz w:val="22"/>
            <w:szCs w:val="22"/>
            <w:rPrChange w:id="185" w:author="Kyeong S. Shin" w:date="2017-05-01T07:00:00Z">
              <w:rPr/>
            </w:rPrChange>
          </w:rPr>
          <w:t>Estimating Number of Averages Used for the PSD Estimates</w:t>
        </w:r>
      </w:moveTo>
    </w:p>
    <w:p w14:paraId="1DC07528" w14:textId="77777777" w:rsidR="003345DA" w:rsidRPr="003345DA" w:rsidRDefault="003345DA" w:rsidP="003345DA">
      <w:pPr>
        <w:pStyle w:val="Textbody"/>
        <w:pBdr>
          <w:bottom w:val="single" w:sz="6" w:space="1" w:color="auto"/>
        </w:pBdr>
        <w:rPr>
          <w:moveTo w:id="186" w:author="Kyeong S. Shin" w:date="2017-05-01T06:59:00Z"/>
          <w:rFonts w:asciiTheme="minorHAnsi" w:hAnsiTheme="minorHAnsi"/>
          <w:sz w:val="22"/>
          <w:szCs w:val="22"/>
          <w:rPrChange w:id="187" w:author="Kyeong S. Shin" w:date="2017-05-01T07:00:00Z">
            <w:rPr>
              <w:moveTo w:id="188" w:author="Kyeong S. Shin" w:date="2017-05-01T06:59:00Z"/>
            </w:rPr>
          </w:rPrChange>
        </w:rPr>
      </w:pPr>
    </w:p>
    <w:p w14:paraId="7B5B39BF" w14:textId="77777777" w:rsidR="003345DA" w:rsidRPr="003345DA" w:rsidRDefault="003345DA" w:rsidP="003345DA">
      <w:pPr>
        <w:pStyle w:val="Textbody"/>
        <w:pBdr>
          <w:bottom w:val="single" w:sz="6" w:space="1" w:color="auto"/>
        </w:pBdr>
        <w:rPr>
          <w:moveTo w:id="189" w:author="Kyeong S. Shin" w:date="2017-05-01T06:59:00Z"/>
          <w:rFonts w:asciiTheme="minorHAnsi" w:hAnsiTheme="minorHAnsi"/>
          <w:sz w:val="22"/>
          <w:szCs w:val="22"/>
          <w:rPrChange w:id="190" w:author="Kyeong S. Shin" w:date="2017-05-01T07:00:00Z">
            <w:rPr>
              <w:moveTo w:id="191" w:author="Kyeong S. Shin" w:date="2017-05-01T06:59:00Z"/>
              <w:sz w:val="22"/>
            </w:rPr>
          </w:rPrChange>
        </w:rPr>
      </w:pPr>
      <w:moveTo w:id="192" w:author="Kyeong S. Shin" w:date="2017-05-01T06:59:00Z">
        <w:r w:rsidRPr="003345DA">
          <w:rPr>
            <w:rFonts w:asciiTheme="minorHAnsi" w:hAnsiTheme="minorHAnsi"/>
            <w:sz w:val="22"/>
            <w:szCs w:val="22"/>
            <w:rPrChange w:id="193" w:author="Kyeong S. Shin" w:date="2017-05-01T07:00:00Z">
              <w:rPr/>
            </w:rPrChange>
          </w:rPr>
          <w:t>* TL; DR: For a sweep of</w:t>
        </w:r>
        <w:r w:rsidRPr="003345DA">
          <w:rPr>
            <w:rFonts w:asciiTheme="minorHAnsi" w:hAnsiTheme="minorHAnsi"/>
            <w:sz w:val="22"/>
            <w:szCs w:val="22"/>
            <w:rPrChange w:id="194" w:author="Kyeong S. Shin" w:date="2017-05-01T07:00:00Z">
              <w:rPr>
                <w:sz w:val="22"/>
              </w:rPr>
            </w:rPrChange>
          </w:rPr>
          <w:t xml:space="preserve"> 10MHz to 3000MHz, “Additional Tune Delay” of 30 ms, and the Effective Sampling rate of 25MS/s, each sweep will take approximately 7.8 seconds. Setting “Experiment Type 2 – Time Averaged PSD :: Minutes of Data Per Scan File” field to </w:t>
        </w:r>
        <w:r w:rsidRPr="003345DA">
          <w:rPr>
            <w:rFonts w:asciiTheme="minorHAnsi" w:hAnsiTheme="minorHAnsi"/>
            <w:b/>
            <w:bCs/>
            <w:sz w:val="22"/>
            <w:szCs w:val="22"/>
            <w:rPrChange w:id="195" w:author="Kyeong S. Shin" w:date="2017-05-01T07:00:00Z">
              <w:rPr>
                <w:b/>
                <w:bCs/>
                <w:sz w:val="22"/>
              </w:rPr>
            </w:rPrChange>
          </w:rPr>
          <w:t xml:space="preserve">13 minutes (780 seconds) </w:t>
        </w:r>
        <w:r w:rsidRPr="003345DA">
          <w:rPr>
            <w:rFonts w:asciiTheme="minorHAnsi" w:hAnsiTheme="minorHAnsi"/>
            <w:sz w:val="22"/>
            <w:szCs w:val="22"/>
            <w:rPrChange w:id="196" w:author="Kyeong S. Shin" w:date="2017-05-01T07:00:00Z">
              <w:rPr>
                <w:sz w:val="22"/>
              </w:rPr>
            </w:rPrChange>
          </w:rPr>
          <w:t>will let you generate PSD estimate files with about 100 sweeps averaged and aggregated together.</w:t>
        </w:r>
      </w:moveTo>
    </w:p>
    <w:p w14:paraId="75C359C2" w14:textId="77777777" w:rsidR="003345DA" w:rsidRPr="003345DA" w:rsidRDefault="003345DA" w:rsidP="003345DA">
      <w:pPr>
        <w:pStyle w:val="Textbody"/>
        <w:rPr>
          <w:moveTo w:id="197" w:author="Kyeong S. Shin" w:date="2017-05-01T06:59:00Z"/>
          <w:rFonts w:asciiTheme="minorHAnsi" w:hAnsiTheme="minorHAnsi"/>
          <w:sz w:val="22"/>
          <w:szCs w:val="22"/>
          <w:rPrChange w:id="198" w:author="Kyeong S. Shin" w:date="2017-05-01T07:00:00Z">
            <w:rPr>
              <w:moveTo w:id="199" w:author="Kyeong S. Shin" w:date="2017-05-01T06:59:00Z"/>
            </w:rPr>
          </w:rPrChange>
        </w:rPr>
      </w:pPr>
    </w:p>
    <w:p w14:paraId="62574D9A" w14:textId="77777777" w:rsidR="003345DA" w:rsidRPr="003345DA" w:rsidRDefault="003345DA" w:rsidP="003345DA">
      <w:pPr>
        <w:pStyle w:val="Textbody"/>
        <w:rPr>
          <w:moveTo w:id="200" w:author="Kyeong S. Shin" w:date="2017-05-01T06:59:00Z"/>
          <w:rFonts w:asciiTheme="minorHAnsi" w:hAnsiTheme="minorHAnsi"/>
          <w:sz w:val="22"/>
          <w:szCs w:val="22"/>
          <w:rPrChange w:id="201" w:author="Kyeong S. Shin" w:date="2017-05-01T07:00:00Z">
            <w:rPr>
              <w:moveTo w:id="202" w:author="Kyeong S. Shin" w:date="2017-05-01T06:59:00Z"/>
            </w:rPr>
          </w:rPrChange>
        </w:rPr>
      </w:pPr>
      <w:moveTo w:id="203" w:author="Kyeong S. Shin" w:date="2017-05-01T06:59:00Z">
        <w:r w:rsidRPr="003345DA">
          <w:rPr>
            <w:rFonts w:asciiTheme="minorHAnsi" w:hAnsiTheme="minorHAnsi"/>
            <w:sz w:val="22"/>
            <w:szCs w:val="22"/>
            <w:rPrChange w:id="204" w:author="Kyeong S. Shin" w:date="2017-05-01T07:00:00Z">
              <w:rPr/>
            </w:rPrChange>
          </w:rPr>
          <w:t>Currently, the test suite does not let you configure the number of averages used for the PSD estimates. Fortunately, however, this can be estimated and somewhat controlled.</w:t>
        </w:r>
      </w:moveTo>
    </w:p>
    <w:p w14:paraId="4A48FCF6" w14:textId="77777777" w:rsidR="003345DA" w:rsidRPr="003345DA" w:rsidRDefault="003345DA" w:rsidP="003345DA">
      <w:pPr>
        <w:pStyle w:val="Textbody"/>
        <w:rPr>
          <w:moveTo w:id="205" w:author="Kyeong S. Shin" w:date="2017-05-01T06:59:00Z"/>
          <w:rFonts w:asciiTheme="minorHAnsi" w:hAnsiTheme="minorHAnsi"/>
          <w:sz w:val="22"/>
          <w:szCs w:val="22"/>
          <w:rPrChange w:id="206" w:author="Kyeong S. Shin" w:date="2017-05-01T07:00:00Z">
            <w:rPr>
              <w:moveTo w:id="207" w:author="Kyeong S. Shin" w:date="2017-05-01T06:59:00Z"/>
            </w:rPr>
          </w:rPrChange>
        </w:rPr>
      </w:pPr>
      <w:moveTo w:id="208" w:author="Kyeong S. Shin" w:date="2017-05-01T06:59:00Z">
        <w:r w:rsidRPr="003345DA">
          <w:rPr>
            <w:rFonts w:asciiTheme="minorHAnsi" w:hAnsiTheme="minorHAnsi"/>
            <w:sz w:val="22"/>
            <w:szCs w:val="22"/>
            <w:rPrChange w:id="209" w:author="Kyeong S. Shin" w:date="2017-05-01T07:00:00Z">
              <w:rPr/>
            </w:rPrChange>
          </w:rPr>
          <w:t>Assuming “No. of Snapshots per Channel Visit” = 1, typical time cost per each snapshot is:</w:t>
        </w:r>
      </w:moveTo>
    </w:p>
    <w:p w14:paraId="6D1D5869" w14:textId="77777777" w:rsidR="003345DA" w:rsidRPr="003345DA" w:rsidRDefault="003345DA" w:rsidP="003345DA">
      <w:pPr>
        <w:pStyle w:val="Textbody"/>
        <w:rPr>
          <w:moveTo w:id="210" w:author="Kyeong S. Shin" w:date="2017-05-01T06:59:00Z"/>
          <w:rFonts w:asciiTheme="minorHAnsi" w:hAnsiTheme="minorHAnsi"/>
          <w:sz w:val="22"/>
          <w:szCs w:val="22"/>
          <w:rPrChange w:id="211" w:author="Kyeong S. Shin" w:date="2017-05-01T07:00:00Z">
            <w:rPr>
              <w:moveTo w:id="212" w:author="Kyeong S. Shin" w:date="2017-05-01T06:59:00Z"/>
            </w:rPr>
          </w:rPrChange>
        </w:rPr>
      </w:pPr>
      <m:oMath>
        <m:r>
          <w:rPr>
            <w:rFonts w:ascii="Cambria Math" w:hAnsi="Cambria Math"/>
            <w:sz w:val="22"/>
            <w:szCs w:val="22"/>
            <w:rPrChange w:id="213" w:author="Kyeong S. Shin" w:date="2017-05-01T07:00:00Z">
              <w:rPr>
                <w:rFonts w:ascii="Cambria Math" w:hAnsi="Cambria Math"/>
              </w:rPr>
            </w:rPrChange>
          </w:rPr>
          <m:t>TimecostperaSnapshot=processingdelay+retunedelay+datacollectiondelay</m:t>
        </m:r>
      </m:oMath>
      <w:moveTo w:id="214" w:author="Kyeong S. Shin" w:date="2017-05-01T06:59:00Z">
        <w:r w:rsidRPr="003345DA">
          <w:rPr>
            <w:rFonts w:asciiTheme="minorHAnsi" w:hAnsiTheme="minorHAnsi"/>
            <w:sz w:val="22"/>
            <w:szCs w:val="22"/>
            <w:rPrChange w:id="215" w:author="Kyeong S. Shin" w:date="2017-05-01T07:00:00Z">
              <w:rPr/>
            </w:rPrChange>
          </w:rPr>
          <w:t xml:space="preserve">. </w:t>
        </w:r>
      </w:moveTo>
    </w:p>
    <w:p w14:paraId="19D59554" w14:textId="77777777" w:rsidR="003345DA" w:rsidRPr="003345DA" w:rsidRDefault="003345DA" w:rsidP="003345DA">
      <w:pPr>
        <w:pStyle w:val="Textbody"/>
        <w:rPr>
          <w:moveTo w:id="216" w:author="Kyeong S. Shin" w:date="2017-05-01T06:59:00Z"/>
          <w:rFonts w:asciiTheme="minorHAnsi" w:hAnsiTheme="minorHAnsi"/>
          <w:sz w:val="22"/>
          <w:szCs w:val="22"/>
          <w:rPrChange w:id="217" w:author="Kyeong S. Shin" w:date="2017-05-01T07:00:00Z">
            <w:rPr>
              <w:moveTo w:id="218" w:author="Kyeong S. Shin" w:date="2017-05-01T06:59:00Z"/>
            </w:rPr>
          </w:rPrChange>
        </w:rPr>
      </w:pPr>
      <w:moveTo w:id="219" w:author="Kyeong S. Shin" w:date="2017-05-01T06:59:00Z">
        <w:r w:rsidRPr="003345DA">
          <w:rPr>
            <w:rFonts w:asciiTheme="minorHAnsi" w:hAnsiTheme="minorHAnsi"/>
            <w:sz w:val="22"/>
            <w:szCs w:val="22"/>
            <w:rPrChange w:id="220" w:author="Kyeong S. Shin" w:date="2017-05-01T07:00:00Z">
              <w:rPr>
                <w:sz w:val="22"/>
              </w:rPr>
            </w:rPrChange>
          </w:rPr>
          <w:t>This is approximately 1.5ms + “Additional Tune Delay” knob when “Samples per snapshot” is 1024 and an average modern PC is used as a host PC.</w:t>
        </w:r>
      </w:moveTo>
    </w:p>
    <w:p w14:paraId="31CE819F" w14:textId="77777777" w:rsidR="003345DA" w:rsidRPr="003345DA" w:rsidRDefault="003345DA" w:rsidP="003345DA">
      <w:pPr>
        <w:pStyle w:val="Textbody"/>
        <w:rPr>
          <w:moveTo w:id="221" w:author="Kyeong S. Shin" w:date="2017-05-01T06:59:00Z"/>
          <w:rFonts w:asciiTheme="minorHAnsi" w:hAnsiTheme="minorHAnsi"/>
          <w:sz w:val="22"/>
          <w:szCs w:val="22"/>
          <w:rPrChange w:id="222" w:author="Kyeong S. Shin" w:date="2017-05-01T07:00:00Z">
            <w:rPr>
              <w:moveTo w:id="223" w:author="Kyeong S. Shin" w:date="2017-05-01T06:59:00Z"/>
            </w:rPr>
          </w:rPrChange>
        </w:rPr>
      </w:pPr>
      <w:moveTo w:id="224" w:author="Kyeong S. Shin" w:date="2017-05-01T06:59:00Z">
        <w:r w:rsidRPr="003345DA">
          <w:rPr>
            <w:rFonts w:asciiTheme="minorHAnsi" w:hAnsiTheme="minorHAnsi"/>
            <w:sz w:val="22"/>
            <w:szCs w:val="22"/>
            <w:rPrChange w:id="225" w:author="Kyeong S. Shin" w:date="2017-05-01T07:00:00Z">
              <w:rPr>
                <w:sz w:val="22"/>
              </w:rPr>
            </w:rPrChange>
          </w:rPr>
          <w:t>When the scan pattern is set as “DCSpikeAdaptiveScan”, the station takes two snapshots per each 25MHz (or per each “Eff. Sampling Rate in Hz” knob, if you are not using the recommended 25MS/s effective sampling rate). So, the total snapshots required to sweep through the configured bandwidth is:</w:t>
        </w:r>
      </w:moveTo>
    </w:p>
    <w:p w14:paraId="5A4F7CE3" w14:textId="77777777" w:rsidR="003345DA" w:rsidRPr="003345DA" w:rsidRDefault="003345DA" w:rsidP="003345DA">
      <w:pPr>
        <w:pStyle w:val="Textbody"/>
        <w:rPr>
          <w:moveTo w:id="226" w:author="Kyeong S. Shin" w:date="2017-05-01T06:59:00Z"/>
          <w:rFonts w:asciiTheme="minorHAnsi" w:hAnsiTheme="minorHAnsi"/>
          <w:sz w:val="22"/>
          <w:szCs w:val="22"/>
          <w:rPrChange w:id="227" w:author="Kyeong S. Shin" w:date="2017-05-01T07:00:00Z">
            <w:rPr>
              <w:moveTo w:id="228" w:author="Kyeong S. Shin" w:date="2017-05-01T06:59:00Z"/>
            </w:rPr>
          </w:rPrChange>
        </w:rPr>
      </w:pPr>
      <m:oMathPara>
        <m:oMathParaPr>
          <m:jc m:val="left"/>
        </m:oMathParaPr>
        <m:oMath>
          <m:r>
            <w:rPr>
              <w:rFonts w:ascii="Cambria Math" w:hAnsi="Cambria Math"/>
              <w:sz w:val="22"/>
              <w:szCs w:val="22"/>
              <w:rPrChange w:id="229" w:author="Kyeong S. Shin" w:date="2017-05-01T07:00:00Z">
                <w:rPr>
                  <w:rFonts w:ascii="Cambria Math" w:hAnsi="Cambria Math"/>
                </w:rPr>
              </w:rPrChange>
            </w:rPr>
            <w:lastRenderedPageBreak/>
            <m:t>NumberofSnapshotsperaSweep=ceil(</m:t>
          </m:r>
          <m:f>
            <m:fPr>
              <m:ctrlPr>
                <w:rPr>
                  <w:rFonts w:ascii="Cambria Math" w:hAnsi="Cambria Math"/>
                  <w:sz w:val="22"/>
                  <w:szCs w:val="22"/>
                  <w:rPrChange w:id="230" w:author="Kyeong S. Shin" w:date="2017-05-01T07:00:00Z">
                    <w:rPr>
                      <w:rFonts w:ascii="Cambria Math" w:hAnsi="Cambria Math"/>
                    </w:rPr>
                  </w:rPrChange>
                </w:rPr>
              </m:ctrlPr>
            </m:fPr>
            <m:num>
              <m:r>
                <w:rPr>
                  <w:rFonts w:ascii="Cambria Math" w:hAnsi="Cambria Math"/>
                  <w:sz w:val="22"/>
                  <w:szCs w:val="22"/>
                  <w:rPrChange w:id="231" w:author="Kyeong S. Shin" w:date="2017-05-01T07:00:00Z">
                    <w:rPr>
                      <w:rFonts w:ascii="Cambria Math" w:hAnsi="Cambria Math"/>
                    </w:rPr>
                  </w:rPrChange>
                </w:rPr>
                <m:t>StopFrequencyMHz-StartFrequencyMHz</m:t>
              </m:r>
            </m:num>
            <m:den>
              <m:r>
                <w:rPr>
                  <w:rFonts w:ascii="Cambria Math" w:hAnsi="Cambria Math"/>
                  <w:sz w:val="22"/>
                  <w:szCs w:val="22"/>
                  <w:rPrChange w:id="232" w:author="Kyeong S. Shin" w:date="2017-05-01T07:00:00Z">
                    <w:rPr>
                      <w:rFonts w:ascii="Cambria Math" w:hAnsi="Cambria Math"/>
                    </w:rPr>
                  </w:rPrChange>
                </w:rPr>
                <m:t>Eff.SamplingRateMHz</m:t>
              </m:r>
            </m:den>
          </m:f>
          <m:r>
            <w:rPr>
              <w:rFonts w:ascii="Cambria Math" w:hAnsi="Cambria Math"/>
              <w:sz w:val="22"/>
              <w:szCs w:val="22"/>
              <w:rPrChange w:id="233" w:author="Kyeong S. Shin" w:date="2017-05-01T07:00:00Z">
                <w:rPr>
                  <w:rFonts w:ascii="Cambria Math" w:hAnsi="Cambria Math"/>
                </w:rPr>
              </w:rPrChange>
            </w:rPr>
            <m:t>)*2</m:t>
          </m:r>
        </m:oMath>
      </m:oMathPara>
    </w:p>
    <w:p w14:paraId="3676FF49" w14:textId="77777777" w:rsidR="003345DA" w:rsidRPr="003345DA" w:rsidRDefault="003345DA" w:rsidP="003345DA">
      <w:pPr>
        <w:pStyle w:val="Textbody"/>
        <w:rPr>
          <w:moveTo w:id="234" w:author="Kyeong S. Shin" w:date="2017-05-01T06:59:00Z"/>
          <w:rFonts w:asciiTheme="minorHAnsi" w:hAnsiTheme="minorHAnsi"/>
          <w:sz w:val="22"/>
          <w:szCs w:val="22"/>
          <w:rPrChange w:id="235" w:author="Kyeong S. Shin" w:date="2017-05-01T07:00:00Z">
            <w:rPr>
              <w:moveTo w:id="236" w:author="Kyeong S. Shin" w:date="2017-05-01T06:59:00Z"/>
            </w:rPr>
          </w:rPrChange>
        </w:rPr>
      </w:pPr>
      <w:moveTo w:id="237" w:author="Kyeong S. Shin" w:date="2017-05-01T06:59:00Z">
        <w:r w:rsidRPr="003345DA">
          <w:rPr>
            <w:rFonts w:asciiTheme="minorHAnsi" w:hAnsiTheme="minorHAnsi"/>
            <w:sz w:val="22"/>
            <w:szCs w:val="22"/>
            <w:rPrChange w:id="238" w:author="Kyeong S. Shin" w:date="2017-05-01T07:00:00Z">
              <w:rPr>
                <w:sz w:val="22"/>
              </w:rPr>
            </w:rPrChange>
          </w:rPr>
          <w:t>So, the time cost per each sweep is:</w:t>
        </w:r>
      </w:moveTo>
    </w:p>
    <w:p w14:paraId="0E2C5FCD" w14:textId="77777777" w:rsidR="003345DA" w:rsidRPr="003345DA" w:rsidRDefault="003345DA" w:rsidP="003345DA">
      <w:pPr>
        <w:pStyle w:val="Textbody"/>
        <w:rPr>
          <w:moveTo w:id="239" w:author="Kyeong S. Shin" w:date="2017-05-01T06:59:00Z"/>
          <w:rFonts w:asciiTheme="minorHAnsi" w:hAnsiTheme="minorHAnsi"/>
          <w:sz w:val="22"/>
          <w:szCs w:val="22"/>
          <w:rPrChange w:id="240" w:author="Kyeong S. Shin" w:date="2017-05-01T07:00:00Z">
            <w:rPr>
              <w:moveTo w:id="241" w:author="Kyeong S. Shin" w:date="2017-05-01T06:59:00Z"/>
            </w:rPr>
          </w:rPrChange>
        </w:rPr>
      </w:pPr>
      <m:oMathPara>
        <m:oMathParaPr>
          <m:jc m:val="left"/>
        </m:oMathParaPr>
        <m:oMath>
          <m:r>
            <w:rPr>
              <w:rFonts w:ascii="Cambria Math" w:hAnsi="Cambria Math"/>
              <w:sz w:val="22"/>
              <w:szCs w:val="22"/>
              <w:rPrChange w:id="242" w:author="Kyeong S. Shin" w:date="2017-05-01T07:00:00Z">
                <w:rPr>
                  <w:rFonts w:ascii="Cambria Math" w:hAnsi="Cambria Math"/>
                </w:rPr>
              </w:rPrChange>
            </w:rPr>
            <m:t>Timecostperasweep=ceil(</m:t>
          </m:r>
          <m:f>
            <m:fPr>
              <m:ctrlPr>
                <w:rPr>
                  <w:rFonts w:ascii="Cambria Math" w:hAnsi="Cambria Math"/>
                  <w:sz w:val="22"/>
                  <w:szCs w:val="22"/>
                  <w:rPrChange w:id="243" w:author="Kyeong S. Shin" w:date="2017-05-01T07:00:00Z">
                    <w:rPr>
                      <w:rFonts w:ascii="Cambria Math" w:hAnsi="Cambria Math"/>
                    </w:rPr>
                  </w:rPrChange>
                </w:rPr>
              </m:ctrlPr>
            </m:fPr>
            <m:num>
              <m:r>
                <w:rPr>
                  <w:rFonts w:ascii="Cambria Math" w:hAnsi="Cambria Math"/>
                  <w:sz w:val="22"/>
                  <w:szCs w:val="22"/>
                  <w:rPrChange w:id="244" w:author="Kyeong S. Shin" w:date="2017-05-01T07:00:00Z">
                    <w:rPr>
                      <w:rFonts w:ascii="Cambria Math" w:hAnsi="Cambria Math"/>
                    </w:rPr>
                  </w:rPrChange>
                </w:rPr>
                <m:t>Stop</m:t>
              </m:r>
              <m:r>
                <w:rPr>
                  <w:rFonts w:ascii="Cambria Math" w:hAnsi="Cambria Math" w:cs="Cambria Math"/>
                  <w:sz w:val="22"/>
                  <w:szCs w:val="22"/>
                  <w:rPrChange w:id="245" w:author="Kyeong S. Shin" w:date="2017-05-01T07:00:00Z">
                    <w:rPr>
                      <w:rFonts w:ascii="Cambria Math" w:hAnsi="Cambria Math" w:cs="Cambria Math"/>
                    </w:rPr>
                  </w:rPrChange>
                </w:rPr>
                <m:t>F</m:t>
              </m:r>
              <m:r>
                <w:rPr>
                  <w:rFonts w:ascii="Cambria Math" w:hAnsi="Cambria Math"/>
                  <w:sz w:val="22"/>
                  <w:szCs w:val="22"/>
                  <w:rPrChange w:id="246" w:author="Kyeong S. Shin" w:date="2017-05-01T07:00:00Z">
                    <w:rPr>
                      <w:rFonts w:ascii="Cambria Math" w:hAnsi="Cambria Math"/>
                    </w:rPr>
                  </w:rPrChange>
                </w:rPr>
                <m:t>requencyMHz-StartFrequencyMHz</m:t>
              </m:r>
            </m:num>
            <m:den>
              <m:r>
                <w:rPr>
                  <w:rFonts w:ascii="Cambria Math" w:hAnsi="Cambria Math"/>
                  <w:sz w:val="22"/>
                  <w:szCs w:val="22"/>
                  <w:rPrChange w:id="247" w:author="Kyeong S. Shin" w:date="2017-05-01T07:00:00Z">
                    <w:rPr>
                      <w:rFonts w:ascii="Cambria Math" w:hAnsi="Cambria Math"/>
                    </w:rPr>
                  </w:rPrChange>
                </w:rPr>
                <m:t>Eff.SamplingRateMHz</m:t>
              </m:r>
            </m:den>
          </m:f>
          <m:r>
            <w:rPr>
              <w:rFonts w:ascii="Cambria Math" w:hAnsi="Cambria Math"/>
              <w:sz w:val="22"/>
              <w:szCs w:val="22"/>
              <w:rPrChange w:id="248" w:author="Kyeong S. Shin" w:date="2017-05-01T07:00:00Z">
                <w:rPr>
                  <w:rFonts w:ascii="Cambria Math" w:hAnsi="Cambria Math"/>
                </w:rPr>
              </w:rPrChange>
            </w:rPr>
            <m:t>)*2*TimeCostperaSnapshot</m:t>
          </m:r>
        </m:oMath>
      </m:oMathPara>
    </w:p>
    <w:p w14:paraId="5763EB80" w14:textId="77777777" w:rsidR="003345DA" w:rsidRPr="003345DA" w:rsidRDefault="003345DA" w:rsidP="003345DA">
      <w:pPr>
        <w:pStyle w:val="Textbody"/>
        <w:rPr>
          <w:moveTo w:id="249" w:author="Kyeong S. Shin" w:date="2017-05-01T06:59:00Z"/>
          <w:rFonts w:asciiTheme="minorHAnsi" w:hAnsiTheme="minorHAnsi"/>
          <w:sz w:val="22"/>
          <w:szCs w:val="22"/>
          <w:rPrChange w:id="250" w:author="Kyeong S. Shin" w:date="2017-05-01T07:00:00Z">
            <w:rPr>
              <w:moveTo w:id="251" w:author="Kyeong S. Shin" w:date="2017-05-01T06:59:00Z"/>
              <w:sz w:val="22"/>
            </w:rPr>
          </w:rPrChange>
        </w:rPr>
      </w:pPr>
      <w:moveTo w:id="252" w:author="Kyeong S. Shin" w:date="2017-05-01T06:59:00Z">
        <w:r w:rsidRPr="003345DA">
          <w:rPr>
            <w:rFonts w:asciiTheme="minorHAnsi" w:hAnsiTheme="minorHAnsi"/>
            <w:sz w:val="22"/>
            <w:szCs w:val="22"/>
            <w:rPrChange w:id="253" w:author="Kyeong S. Shin" w:date="2017-05-01T07:00:00Z">
              <w:rPr>
                <w:sz w:val="22"/>
              </w:rPr>
            </w:rPrChange>
          </w:rPr>
          <w:t xml:space="preserve">. This equates to about </w:t>
        </w:r>
        <w:r w:rsidRPr="003345DA">
          <w:rPr>
            <w:rFonts w:asciiTheme="minorHAnsi" w:hAnsiTheme="minorHAnsi"/>
            <w:b/>
            <w:bCs/>
            <w:sz w:val="22"/>
            <w:szCs w:val="22"/>
            <w:rPrChange w:id="254" w:author="Kyeong S. Shin" w:date="2017-05-01T07:00:00Z">
              <w:rPr>
                <w:b/>
                <w:bCs/>
                <w:sz w:val="22"/>
              </w:rPr>
            </w:rPrChange>
          </w:rPr>
          <w:t xml:space="preserve">7.7 seconds per a sweep </w:t>
        </w:r>
        <w:r w:rsidRPr="003345DA">
          <w:rPr>
            <w:rFonts w:asciiTheme="minorHAnsi" w:hAnsiTheme="minorHAnsi"/>
            <w:sz w:val="22"/>
            <w:szCs w:val="22"/>
            <w:rPrChange w:id="255" w:author="Kyeong S. Shin" w:date="2017-05-01T07:00:00Z">
              <w:rPr>
                <w:sz w:val="22"/>
              </w:rPr>
            </w:rPrChange>
          </w:rPr>
          <w:t xml:space="preserve">when the range is from 10MHz to 3000MHz, “Additional Tune Delay” is 30ms, and the Effective Sampling rate is 25MS/s. So, to get a PSD estimates with 100 times of averages, you can set “Experiment Type 2 – Time Averaged PSD :: Minutes of Data Per Scan File” field to  </w:t>
        </w:r>
        <w:r w:rsidRPr="003345DA">
          <w:rPr>
            <w:rFonts w:asciiTheme="minorHAnsi" w:hAnsiTheme="minorHAnsi"/>
            <w:b/>
            <w:bCs/>
            <w:sz w:val="22"/>
            <w:szCs w:val="22"/>
            <w:rPrChange w:id="256" w:author="Kyeong S. Shin" w:date="2017-05-01T07:00:00Z">
              <w:rPr>
                <w:b/>
                <w:bCs/>
                <w:sz w:val="22"/>
              </w:rPr>
            </w:rPrChange>
          </w:rPr>
          <w:t xml:space="preserve">13 minutes (780 seconds). </w:t>
        </w:r>
        <w:r w:rsidRPr="003345DA">
          <w:rPr>
            <w:rFonts w:asciiTheme="minorHAnsi" w:hAnsiTheme="minorHAnsi"/>
            <w:sz w:val="22"/>
            <w:szCs w:val="22"/>
            <w:rPrChange w:id="257" w:author="Kyeong S. Shin" w:date="2017-05-01T07:00:00Z">
              <w:rPr>
                <w:sz w:val="22"/>
              </w:rPr>
            </w:rPrChange>
          </w:rPr>
          <w:t xml:space="preserve"> The plotting tool provided will automatically aggregate the provided PSD estimate file and will generate a max hold / average / min hold plots and Matlab data files from the data.</w:t>
        </w:r>
      </w:moveTo>
    </w:p>
    <w:moveToRangeEnd w:id="103"/>
    <w:p w14:paraId="0779662E" w14:textId="77777777" w:rsidR="003345DA" w:rsidRPr="003345DA" w:rsidRDefault="003345DA" w:rsidP="00C65EB6">
      <w:pPr>
        <w:rPr>
          <w:rFonts w:eastAsiaTheme="majorEastAsia" w:cstheme="majorBidi"/>
          <w:b/>
          <w:bCs/>
          <w:rPrChange w:id="258" w:author="Kyeong S. Shin" w:date="2017-05-01T07:00:00Z">
            <w:rPr>
              <w:rFonts w:asciiTheme="majorHAnsi" w:eastAsiaTheme="majorEastAsia" w:hAnsiTheme="majorHAnsi" w:cstheme="majorBidi"/>
              <w:b/>
              <w:bCs/>
            </w:rPr>
          </w:rPrChange>
        </w:rPr>
      </w:pPr>
    </w:p>
    <w:p w14:paraId="54E61813" w14:textId="3CAE588D" w:rsidR="00C65EB6" w:rsidRDefault="00C65EB6" w:rsidP="00C65EB6">
      <w:pPr>
        <w:pStyle w:val="2"/>
        <w:rPr>
          <w:color w:val="auto"/>
        </w:rPr>
      </w:pPr>
      <w:r>
        <w:rPr>
          <w:color w:val="auto"/>
        </w:rPr>
        <w:t>Plotting of Data</w:t>
      </w:r>
    </w:p>
    <w:p w14:paraId="398EB664" w14:textId="0BFB60F6" w:rsidR="007C1141" w:rsidRDefault="00B06BAF" w:rsidP="007C1141">
      <w:r>
        <w:t xml:space="preserve">CityScapePSDFilePlotter is a simple Python script to help you plotting the PSD estimate files generated using City Scape Test Suite. </w:t>
      </w:r>
      <w:r w:rsidR="00D241AB">
        <w:t>Download links:</w:t>
      </w:r>
    </w:p>
    <w:p w14:paraId="6E4D7C8E" w14:textId="45C367B4" w:rsidR="007C1141" w:rsidRDefault="007C1141" w:rsidP="007C1141">
      <w:r>
        <w:rPr>
          <w:b/>
          <w:bCs/>
        </w:rPr>
        <w:t xml:space="preserve">Distribution for Windows (if you don't want to figure out </w:t>
      </w:r>
      <w:r w:rsidR="00D241AB">
        <w:rPr>
          <w:b/>
          <w:bCs/>
        </w:rPr>
        <w:t xml:space="preserve">Python library </w:t>
      </w:r>
      <w:r>
        <w:rPr>
          <w:b/>
          <w:bCs/>
        </w:rPr>
        <w:t>dependencies):</w:t>
      </w:r>
      <w:hyperlink r:id="rId21" w:history="1">
        <w:r>
          <w:rPr>
            <w:b/>
            <w:bCs/>
            <w:color w:val="0000FF"/>
            <w:u w:val="single"/>
          </w:rPr>
          <w:br/>
        </w:r>
      </w:hyperlink>
      <w:hyperlink r:id="rId22" w:history="1">
        <w:r>
          <w:rPr>
            <w:rStyle w:val="a5"/>
            <w:b/>
            <w:bCs/>
          </w:rPr>
          <w:t>https://www.dropbox.com/s/26gr5uh0f8t3adh/Windows-CityScapePSDFilePlotter.zip?dl=0</w:t>
        </w:r>
      </w:hyperlink>
    </w:p>
    <w:p w14:paraId="2DB05690" w14:textId="746E2FEA" w:rsidR="007C1141" w:rsidRDefault="007C1141" w:rsidP="007C1141">
      <w:r>
        <w:rPr>
          <w:b/>
          <w:bCs/>
        </w:rPr>
        <w:t xml:space="preserve">Source codes (If you want </w:t>
      </w:r>
      <w:r w:rsidR="00D241AB">
        <w:rPr>
          <w:b/>
          <w:bCs/>
        </w:rPr>
        <w:t>to</w:t>
      </w:r>
      <w:r>
        <w:rPr>
          <w:b/>
          <w:bCs/>
        </w:rPr>
        <w:t xml:space="preserve"> modify the program or </w:t>
      </w:r>
      <w:r w:rsidR="00D241AB">
        <w:rPr>
          <w:b/>
          <w:bCs/>
        </w:rPr>
        <w:t xml:space="preserve">to </w:t>
      </w:r>
      <w:r>
        <w:rPr>
          <w:b/>
          <w:bCs/>
        </w:rPr>
        <w:t>run</w:t>
      </w:r>
      <w:r w:rsidR="00D241AB">
        <w:rPr>
          <w:b/>
          <w:bCs/>
        </w:rPr>
        <w:t xml:space="preserve"> it</w:t>
      </w:r>
      <w:r>
        <w:rPr>
          <w:b/>
          <w:bCs/>
        </w:rPr>
        <w:t xml:space="preserve"> on non-WIndows machines):</w:t>
      </w:r>
      <w:r>
        <w:rPr>
          <w:b/>
          <w:bCs/>
        </w:rPr>
        <w:br/>
      </w:r>
      <w:hyperlink r:id="rId23" w:history="1">
        <w:r>
          <w:rPr>
            <w:rStyle w:val="a5"/>
            <w:b/>
            <w:bCs/>
          </w:rPr>
          <w:t>https://github.com/city-scape/CityScape_Raw_Data_Decoder/blob/master/python/GUI_Example/CityScapePSDPlotter.py</w:t>
        </w:r>
      </w:hyperlink>
      <w:r>
        <w:rPr>
          <w:b/>
          <w:bCs/>
        </w:rPr>
        <w:br/>
      </w:r>
      <w:hyperlink r:id="rId24" w:history="1">
        <w:r>
          <w:rPr>
            <w:rStyle w:val="a5"/>
            <w:b/>
            <w:bCs/>
          </w:rPr>
          <w:t>https://github.com/city-scape/CityScape_Raw_Data_Decoder/blob/master/python/psdFile_pb2.py</w:t>
        </w:r>
      </w:hyperlink>
    </w:p>
    <w:p w14:paraId="4905C66E" w14:textId="77777777" w:rsidR="007C1141" w:rsidRDefault="007C1141" w:rsidP="007C1141">
      <w:r>
        <w:t>(You need to download both CityScapePSDPlotter.py and psdFile_pb2.py and place them in a same directory.)</w:t>
      </w:r>
    </w:p>
    <w:p w14:paraId="511FACA7" w14:textId="77777777" w:rsidR="007C1141" w:rsidRPr="007C1141" w:rsidRDefault="007C1141" w:rsidP="007C1141">
      <w:pPr>
        <w:pStyle w:val="3"/>
      </w:pPr>
      <w:r w:rsidRPr="007C1141">
        <w:t>Installation</w:t>
      </w:r>
    </w:p>
    <w:p w14:paraId="027F73E6" w14:textId="77777777" w:rsidR="007C1141" w:rsidRPr="007C1141" w:rsidRDefault="007C1141" w:rsidP="007C1141">
      <w:pPr>
        <w:pStyle w:val="a6"/>
        <w:numPr>
          <w:ilvl w:val="0"/>
          <w:numId w:val="21"/>
        </w:numPr>
      </w:pPr>
      <w:r w:rsidRPr="007C1141">
        <w:rPr>
          <w:bCs/>
        </w:rPr>
        <w:t>Distribution for Windows (if you don't want to figure out dependencies):</w:t>
      </w:r>
    </w:p>
    <w:p w14:paraId="5B358A8D" w14:textId="69D3EEDD" w:rsidR="007C1141" w:rsidRDefault="007C1141" w:rsidP="007C1141">
      <w:pPr>
        <w:pStyle w:val="a6"/>
      </w:pPr>
      <w:r>
        <w:t>Download and extract the zip file. Run CityScapePSDPlotter.exe to execute the program.</w:t>
      </w:r>
    </w:p>
    <w:p w14:paraId="30111CB0" w14:textId="6B77B184" w:rsidR="007C1141" w:rsidRDefault="007C1141" w:rsidP="007C1141">
      <w:pPr>
        <w:pStyle w:val="a6"/>
        <w:numPr>
          <w:ilvl w:val="0"/>
          <w:numId w:val="21"/>
        </w:numPr>
      </w:pPr>
      <w:r>
        <w:rPr>
          <w:b/>
          <w:bCs/>
        </w:rPr>
        <w:t>Using Python Source codes:</w:t>
      </w:r>
    </w:p>
    <w:p w14:paraId="1B866122" w14:textId="45AD040B" w:rsidR="007C1141" w:rsidRPr="007C1141" w:rsidRDefault="007C1141" w:rsidP="007C1141">
      <w:pPr>
        <w:spacing w:after="0" w:line="240" w:lineRule="auto"/>
        <w:ind w:left="720"/>
        <w:rPr>
          <w:rFonts w:cstheme="minorHAnsi"/>
        </w:rPr>
      </w:pPr>
      <w:r w:rsidRPr="007C1141">
        <w:rPr>
          <w:rFonts w:cstheme="minorHAnsi"/>
        </w:rPr>
        <w:t>1. Install the following dependencies.</w:t>
      </w:r>
    </w:p>
    <w:p w14:paraId="0D491CFD" w14:textId="1DB1EED4" w:rsidR="007C1141" w:rsidRPr="007C1141" w:rsidRDefault="007C1141" w:rsidP="007C1141">
      <w:pPr>
        <w:pStyle w:val="HTML0"/>
        <w:numPr>
          <w:ilvl w:val="0"/>
          <w:numId w:val="25"/>
        </w:numPr>
        <w:rPr>
          <w:rStyle w:val="HTML"/>
          <w:rFonts w:asciiTheme="minorHAnsi" w:hAnsiTheme="minorHAnsi" w:cstheme="minorHAnsi"/>
          <w:sz w:val="22"/>
          <w:szCs w:val="22"/>
        </w:rPr>
      </w:pPr>
      <w:r w:rsidRPr="007C1141">
        <w:rPr>
          <w:rStyle w:val="HTML"/>
          <w:rFonts w:asciiTheme="minorHAnsi" w:hAnsiTheme="minorHAnsi" w:cstheme="minorHAnsi"/>
          <w:sz w:val="22"/>
          <w:szCs w:val="22"/>
        </w:rPr>
        <w:t xml:space="preserve">Python 2.7 </w:t>
      </w:r>
    </w:p>
    <w:p w14:paraId="49DA43EA" w14:textId="4E23E9D8" w:rsidR="007C1141" w:rsidRPr="007C1141" w:rsidRDefault="007C1141" w:rsidP="007C1141">
      <w:pPr>
        <w:pStyle w:val="HTML0"/>
        <w:numPr>
          <w:ilvl w:val="0"/>
          <w:numId w:val="25"/>
        </w:numPr>
        <w:rPr>
          <w:rStyle w:val="HTML"/>
          <w:rFonts w:asciiTheme="minorHAnsi" w:hAnsiTheme="minorHAnsi" w:cstheme="minorHAnsi"/>
          <w:sz w:val="22"/>
          <w:szCs w:val="22"/>
        </w:rPr>
      </w:pPr>
      <w:r w:rsidRPr="007C1141">
        <w:rPr>
          <w:rStyle w:val="HTML"/>
          <w:rFonts w:asciiTheme="minorHAnsi" w:hAnsiTheme="minorHAnsi" w:cstheme="minorHAnsi"/>
          <w:sz w:val="22"/>
          <w:szCs w:val="22"/>
        </w:rPr>
        <w:t>Protobuf Python binding (python-protobuf)</w:t>
      </w:r>
    </w:p>
    <w:p w14:paraId="37041E09" w14:textId="52CEF176" w:rsidR="007C1141" w:rsidRPr="007C1141" w:rsidRDefault="007C1141" w:rsidP="007C1141">
      <w:pPr>
        <w:pStyle w:val="HTML0"/>
        <w:numPr>
          <w:ilvl w:val="0"/>
          <w:numId w:val="25"/>
        </w:numPr>
        <w:rPr>
          <w:rStyle w:val="HTML"/>
          <w:rFonts w:asciiTheme="minorHAnsi" w:hAnsiTheme="minorHAnsi" w:cstheme="minorHAnsi"/>
          <w:sz w:val="22"/>
          <w:szCs w:val="22"/>
        </w:rPr>
      </w:pPr>
      <w:r w:rsidRPr="007C1141">
        <w:rPr>
          <w:rStyle w:val="HTML"/>
          <w:rFonts w:asciiTheme="minorHAnsi" w:hAnsiTheme="minorHAnsi" w:cstheme="minorHAnsi"/>
          <w:sz w:val="22"/>
          <w:szCs w:val="22"/>
        </w:rPr>
        <w:t>MatPlotLib</w:t>
      </w:r>
    </w:p>
    <w:p w14:paraId="2A130E80" w14:textId="68122E95" w:rsidR="007C1141" w:rsidRPr="007C1141" w:rsidRDefault="007C1141" w:rsidP="007C1141">
      <w:pPr>
        <w:pStyle w:val="HTML0"/>
        <w:numPr>
          <w:ilvl w:val="0"/>
          <w:numId w:val="25"/>
        </w:numPr>
        <w:rPr>
          <w:rStyle w:val="HTML"/>
          <w:rFonts w:asciiTheme="minorHAnsi" w:hAnsiTheme="minorHAnsi" w:cstheme="minorHAnsi"/>
          <w:sz w:val="22"/>
          <w:szCs w:val="22"/>
        </w:rPr>
      </w:pPr>
      <w:r w:rsidRPr="007C1141">
        <w:rPr>
          <w:rStyle w:val="HTML"/>
          <w:rFonts w:asciiTheme="minorHAnsi" w:hAnsiTheme="minorHAnsi" w:cstheme="minorHAnsi"/>
          <w:sz w:val="22"/>
          <w:szCs w:val="22"/>
        </w:rPr>
        <w:t>NumPy</w:t>
      </w:r>
    </w:p>
    <w:p w14:paraId="3FBDA95E" w14:textId="1C91E77E" w:rsidR="007C1141" w:rsidRPr="007C1141" w:rsidRDefault="007C1141" w:rsidP="007C1141">
      <w:pPr>
        <w:pStyle w:val="HTML0"/>
        <w:numPr>
          <w:ilvl w:val="0"/>
          <w:numId w:val="25"/>
        </w:numPr>
        <w:rPr>
          <w:rFonts w:asciiTheme="minorHAnsi" w:hAnsiTheme="minorHAnsi" w:cstheme="minorHAnsi"/>
          <w:sz w:val="22"/>
          <w:szCs w:val="22"/>
        </w:rPr>
      </w:pPr>
      <w:r w:rsidRPr="007C1141">
        <w:rPr>
          <w:rStyle w:val="HTML"/>
          <w:rFonts w:asciiTheme="minorHAnsi" w:hAnsiTheme="minorHAnsi" w:cstheme="minorHAnsi"/>
          <w:sz w:val="22"/>
          <w:szCs w:val="22"/>
        </w:rPr>
        <w:t>SciPy</w:t>
      </w:r>
    </w:p>
    <w:p w14:paraId="6A176013" w14:textId="61B2195C" w:rsidR="007C1141" w:rsidRPr="007C1141" w:rsidRDefault="007C1141" w:rsidP="007C1141">
      <w:pPr>
        <w:spacing w:after="0" w:line="240" w:lineRule="auto"/>
        <w:ind w:left="720"/>
        <w:rPr>
          <w:rFonts w:cstheme="minorHAnsi"/>
        </w:rPr>
      </w:pPr>
      <w:r w:rsidRPr="007C1141">
        <w:rPr>
          <w:rFonts w:cstheme="minorHAnsi"/>
        </w:rPr>
        <w:t>2. Place both CityScapePSDPlotter.py and psdFile_pb2.py in a same directory.</w:t>
      </w:r>
    </w:p>
    <w:p w14:paraId="1DCDAC72" w14:textId="482DD54A" w:rsidR="007C1141" w:rsidRPr="007C1141" w:rsidRDefault="007C1141" w:rsidP="007C1141">
      <w:pPr>
        <w:spacing w:after="0" w:line="240" w:lineRule="auto"/>
        <w:ind w:left="720"/>
        <w:rPr>
          <w:rFonts w:cstheme="minorHAnsi"/>
        </w:rPr>
      </w:pPr>
      <w:r w:rsidRPr="007C1141">
        <w:rPr>
          <w:rFonts w:cstheme="minorHAnsi"/>
        </w:rPr>
        <w:t>3. Using CLI (bash, tcsh, cmd.exe, etc), go to the directory where the python files are located.</w:t>
      </w:r>
    </w:p>
    <w:p w14:paraId="4AB5A510" w14:textId="61336AA0" w:rsidR="007C1141" w:rsidRPr="007C1141" w:rsidRDefault="007C1141" w:rsidP="007C1141">
      <w:pPr>
        <w:spacing w:after="0" w:line="240" w:lineRule="auto"/>
        <w:ind w:left="720"/>
        <w:rPr>
          <w:rFonts w:cstheme="minorHAnsi"/>
          <w:b/>
          <w:bCs/>
        </w:rPr>
      </w:pPr>
      <w:r w:rsidRPr="007C1141">
        <w:rPr>
          <w:rFonts w:cstheme="minorHAnsi"/>
        </w:rPr>
        <w:t>4. Run "python CityScapePSDPlotter.py" to execute the program. (Alternatively, you can use chmod +x CityScapePSDPlotter.py to make it an executable file if you are using Linux of Ma</w:t>
      </w:r>
      <w:r w:rsidR="004B2DF8">
        <w:rPr>
          <w:rFonts w:cstheme="minorHAnsi"/>
        </w:rPr>
        <w:t>c OS X</w:t>
      </w:r>
      <w:r w:rsidRPr="007C1141">
        <w:rPr>
          <w:rFonts w:cstheme="minorHAnsi"/>
        </w:rPr>
        <w:t>.)</w:t>
      </w:r>
    </w:p>
    <w:p w14:paraId="765D4855" w14:textId="4E9BD134" w:rsidR="007C1141" w:rsidRPr="007C1141" w:rsidRDefault="007C1141" w:rsidP="007C1141">
      <w:pPr>
        <w:pStyle w:val="3"/>
        <w:rPr>
          <w:rFonts w:asciiTheme="minorHAnsi" w:hAnsiTheme="minorHAnsi" w:cstheme="minorHAnsi"/>
        </w:rPr>
      </w:pPr>
      <w:r w:rsidRPr="007C1141">
        <w:rPr>
          <w:rFonts w:asciiTheme="minorHAnsi" w:hAnsiTheme="minorHAnsi" w:cstheme="minorHAnsi"/>
        </w:rPr>
        <w:t>Usage</w:t>
      </w:r>
    </w:p>
    <w:p w14:paraId="4BAEFEDC" w14:textId="044C5906" w:rsidR="007C1141" w:rsidRPr="007C1141" w:rsidRDefault="007C1141" w:rsidP="007C1141">
      <w:pPr>
        <w:pStyle w:val="a6"/>
        <w:numPr>
          <w:ilvl w:val="0"/>
          <w:numId w:val="26"/>
        </w:numPr>
        <w:spacing w:after="240"/>
        <w:rPr>
          <w:rFonts w:cstheme="minorHAnsi"/>
        </w:rPr>
      </w:pPr>
      <w:r w:rsidRPr="007C1141">
        <w:rPr>
          <w:rFonts w:cstheme="minorHAnsi"/>
        </w:rPr>
        <w:t>When you launch the program, it will open a file dialogue. Navigate to where the aggregate PSD file is located</w:t>
      </w:r>
      <w:r w:rsidR="004B2DF8">
        <w:rPr>
          <w:rFonts w:cstheme="minorHAnsi"/>
        </w:rPr>
        <w:t xml:space="preserve"> (default: </w:t>
      </w:r>
      <w:r w:rsidR="004B2DF8">
        <w:rPr>
          <w:rFonts w:asciiTheme="majorHAnsi" w:eastAsiaTheme="majorEastAsia" w:hAnsiTheme="majorHAnsi" w:cstheme="majorBidi"/>
          <w:b/>
          <w:bCs/>
        </w:rPr>
        <w:t>C:\SpectrumData\Scan</w:t>
      </w:r>
      <w:r w:rsidR="004B2DF8">
        <w:rPr>
          <w:rFonts w:cstheme="minorHAnsi"/>
        </w:rPr>
        <w:t>)</w:t>
      </w:r>
      <w:r w:rsidRPr="007C1141">
        <w:rPr>
          <w:rFonts w:cstheme="minorHAnsi"/>
        </w:rPr>
        <w:t>, and open the file (fig.</w:t>
      </w:r>
      <w:ins w:id="259" w:author="Kyeong S. Shin" w:date="2017-05-01T10:14:00Z">
        <w:r w:rsidR="00B01639">
          <w:rPr>
            <w:rFonts w:cstheme="minorHAnsi"/>
          </w:rPr>
          <w:t>6</w:t>
        </w:r>
      </w:ins>
      <w:del w:id="260" w:author="Kyeong S. Shin" w:date="2017-05-01T10:14:00Z">
        <w:r w:rsidRPr="007C1141" w:rsidDel="00B01639">
          <w:rPr>
            <w:rFonts w:cstheme="minorHAnsi"/>
          </w:rPr>
          <w:delText>1</w:delText>
        </w:r>
      </w:del>
      <w:r w:rsidRPr="007C1141">
        <w:rPr>
          <w:rFonts w:cstheme="minorHAnsi"/>
        </w:rPr>
        <w:t>)</w:t>
      </w:r>
      <w:r w:rsidR="00C21512">
        <w:rPr>
          <w:rFonts w:cstheme="minorHAnsi"/>
        </w:rPr>
        <w:t>.</w:t>
      </w:r>
    </w:p>
    <w:p w14:paraId="13741D75" w14:textId="5CB2AA23" w:rsidR="007C1141" w:rsidRPr="007C1141" w:rsidRDefault="007C1141" w:rsidP="007C1141">
      <w:pPr>
        <w:ind w:left="2160"/>
        <w:rPr>
          <w:rFonts w:cstheme="minorHAnsi"/>
        </w:rPr>
      </w:pPr>
      <w:r w:rsidRPr="007C1141">
        <w:rPr>
          <w:rFonts w:cstheme="minorHAnsi"/>
          <w:noProof/>
          <w:lang w:eastAsia="ko-KR"/>
        </w:rPr>
        <w:lastRenderedPageBreak/>
        <w:drawing>
          <wp:inline distT="0" distB="0" distL="0" distR="0" wp14:anchorId="30DC0915" wp14:editId="01D4D316">
            <wp:extent cx="4219575" cy="2695575"/>
            <wp:effectExtent l="0" t="0" r="9525" b="9525"/>
            <wp:docPr id="6" name="Picture 6" descr="cid:ii_j1d2o5dp0_15b5b5c9aaee6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i_j1d2o5dp0_15b5b5c9aaee6d21"/>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219575" cy="2695575"/>
                    </a:xfrm>
                    <a:prstGeom prst="rect">
                      <a:avLst/>
                    </a:prstGeom>
                    <a:noFill/>
                    <a:ln>
                      <a:noFill/>
                    </a:ln>
                  </pic:spPr>
                </pic:pic>
              </a:graphicData>
            </a:graphic>
          </wp:inline>
        </w:drawing>
      </w:r>
    </w:p>
    <w:p w14:paraId="689ADBAE" w14:textId="7FFFEAC1" w:rsidR="007C1141" w:rsidRPr="007C1141" w:rsidRDefault="007C1141" w:rsidP="007C1141">
      <w:pPr>
        <w:spacing w:after="240"/>
        <w:jc w:val="center"/>
        <w:rPr>
          <w:rFonts w:cstheme="minorHAnsi"/>
        </w:rPr>
      </w:pPr>
      <w:r w:rsidRPr="007C1141">
        <w:rPr>
          <w:rFonts w:cstheme="minorHAnsi"/>
        </w:rPr>
        <w:t xml:space="preserve">​Fig. </w:t>
      </w:r>
      <w:ins w:id="261" w:author="Kyeong S. Shin" w:date="2017-05-01T10:14:00Z">
        <w:r w:rsidR="00B01639">
          <w:rPr>
            <w:rFonts w:cstheme="minorHAnsi"/>
          </w:rPr>
          <w:t>6</w:t>
        </w:r>
      </w:ins>
      <w:del w:id="262" w:author="Kyeong S. Shin" w:date="2017-05-01T10:14:00Z">
        <w:r w:rsidRPr="007C1141" w:rsidDel="00B01639">
          <w:rPr>
            <w:rFonts w:cstheme="minorHAnsi"/>
          </w:rPr>
          <w:delText>1</w:delText>
        </w:r>
      </w:del>
      <w:r w:rsidRPr="007C1141">
        <w:rPr>
          <w:rFonts w:cstheme="minorHAnsi"/>
        </w:rPr>
        <w:t xml:space="preserve"> : File Open Dialogue.</w:t>
      </w:r>
    </w:p>
    <w:p w14:paraId="3C8C39DB" w14:textId="3A03749E" w:rsidR="006F1AE1" w:rsidRDefault="007C1141" w:rsidP="007C1141">
      <w:pPr>
        <w:pStyle w:val="a6"/>
        <w:numPr>
          <w:ilvl w:val="0"/>
          <w:numId w:val="26"/>
        </w:numPr>
      </w:pPr>
      <w:r w:rsidRPr="007C1141">
        <w:t>Give the program some time to process the file. It is somewhat slow on Windows, bu</w:t>
      </w:r>
      <w:r>
        <w:t>t if the file is small enough (</w:t>
      </w:r>
      <w:r w:rsidRPr="007C1141">
        <w:t>5 - 10 min), it won't take too long (fig .</w:t>
      </w:r>
      <w:ins w:id="263" w:author="Kyeong S. Shin" w:date="2017-05-01T10:14:00Z">
        <w:r w:rsidR="00B01639">
          <w:t>7</w:t>
        </w:r>
      </w:ins>
      <w:del w:id="264" w:author="Kyeong S. Shin" w:date="2017-05-01T10:14:00Z">
        <w:r w:rsidRPr="007C1141" w:rsidDel="00B01639">
          <w:delText>2</w:delText>
        </w:r>
      </w:del>
      <w:r w:rsidRPr="007C1141">
        <w:t>)</w:t>
      </w:r>
      <w:r w:rsidR="006F1AE1">
        <w:t>.</w:t>
      </w:r>
    </w:p>
    <w:p w14:paraId="17EA9BAC" w14:textId="5DB8C11E" w:rsidR="007C1141" w:rsidRPr="007C1141" w:rsidRDefault="007C1141" w:rsidP="001A5755">
      <w:pPr>
        <w:pStyle w:val="a6"/>
        <w:jc w:val="center"/>
      </w:pPr>
      <w:r w:rsidRPr="007C1141">
        <w:br/>
      </w:r>
      <w:r w:rsidRPr="007C1141">
        <w:rPr>
          <w:noProof/>
          <w:lang w:eastAsia="ko-KR"/>
        </w:rPr>
        <w:drawing>
          <wp:inline distT="0" distB="0" distL="0" distR="0" wp14:anchorId="045526BA" wp14:editId="1C792F50">
            <wp:extent cx="1171575" cy="676275"/>
            <wp:effectExtent l="0" t="0" r="9525" b="9525"/>
            <wp:docPr id="5" name="Picture 5" descr="cid:ii_j1d2r1h81_15b5b5ea8653d8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i_j1d2r1h81_15b5b5ea8653d8da"/>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171575" cy="676275"/>
                    </a:xfrm>
                    <a:prstGeom prst="rect">
                      <a:avLst/>
                    </a:prstGeom>
                    <a:noFill/>
                    <a:ln>
                      <a:noFill/>
                    </a:ln>
                  </pic:spPr>
                </pic:pic>
              </a:graphicData>
            </a:graphic>
          </wp:inline>
        </w:drawing>
      </w:r>
    </w:p>
    <w:p w14:paraId="1E62D9D2" w14:textId="17DDFB6E" w:rsidR="007C1141" w:rsidRPr="007C1141" w:rsidRDefault="007C1141" w:rsidP="001A5755">
      <w:pPr>
        <w:spacing w:after="240"/>
        <w:jc w:val="center"/>
        <w:rPr>
          <w:rFonts w:cstheme="minorHAnsi"/>
        </w:rPr>
      </w:pPr>
      <w:r w:rsidRPr="007C1141">
        <w:rPr>
          <w:rFonts w:cstheme="minorHAnsi"/>
        </w:rPr>
        <w:t>Fig.</w:t>
      </w:r>
      <w:ins w:id="265" w:author="Kyeong S. Shin" w:date="2017-05-01T10:14:00Z">
        <w:r w:rsidR="00B01639">
          <w:rPr>
            <w:rFonts w:cstheme="minorHAnsi"/>
          </w:rPr>
          <w:t>7</w:t>
        </w:r>
      </w:ins>
      <w:del w:id="266" w:author="Kyeong S. Shin" w:date="2017-05-01T10:14:00Z">
        <w:r w:rsidRPr="007C1141" w:rsidDel="00B01639">
          <w:rPr>
            <w:rFonts w:cstheme="minorHAnsi"/>
          </w:rPr>
          <w:delText>2</w:delText>
        </w:r>
      </w:del>
      <w:r w:rsidRPr="007C1141">
        <w:rPr>
          <w:rFonts w:cstheme="minorHAnsi"/>
        </w:rPr>
        <w:t>: PSD Plotter application, processing the data.</w:t>
      </w:r>
    </w:p>
    <w:p w14:paraId="514B19F1" w14:textId="6231FEFF" w:rsidR="007C1141" w:rsidRPr="007C1141" w:rsidRDefault="007C1141" w:rsidP="007C1141">
      <w:pPr>
        <w:pStyle w:val="a6"/>
        <w:numPr>
          <w:ilvl w:val="0"/>
          <w:numId w:val="26"/>
        </w:numPr>
        <w:jc w:val="center"/>
        <w:rPr>
          <w:rFonts w:cstheme="minorHAnsi"/>
        </w:rPr>
      </w:pPr>
      <w:r w:rsidRPr="007C1141">
        <w:rPr>
          <w:rFonts w:cstheme="minorHAnsi"/>
        </w:rPr>
        <w:t>Once the program is ready, it will display a summary of the station configuration and prompt you to input start &amp; stop frequency, and y-axis range of the plot (default: -140 to 0 dBm/bin). Set the values, and click the "Plot" button below to generate a plot (Fig.</w:t>
      </w:r>
      <w:ins w:id="267" w:author="Kyeong S. Shin" w:date="2017-05-01T10:14:00Z">
        <w:r w:rsidR="00B01639">
          <w:rPr>
            <w:rFonts w:cstheme="minorHAnsi"/>
          </w:rPr>
          <w:t>8</w:t>
        </w:r>
      </w:ins>
      <w:del w:id="268" w:author="Kyeong S. Shin" w:date="2017-05-01T10:14:00Z">
        <w:r w:rsidRPr="007C1141" w:rsidDel="00B01639">
          <w:rPr>
            <w:rFonts w:cstheme="minorHAnsi"/>
          </w:rPr>
          <w:delText>3</w:delText>
        </w:r>
      </w:del>
      <w:r w:rsidRPr="007C1141">
        <w:rPr>
          <w:rFonts w:cstheme="minorHAnsi"/>
        </w:rPr>
        <w:t xml:space="preserve"> / </w:t>
      </w:r>
      <w:ins w:id="269" w:author="Kyeong S. Shin" w:date="2017-05-01T10:14:00Z">
        <w:r w:rsidR="00B01639">
          <w:rPr>
            <w:rFonts w:cstheme="minorHAnsi"/>
          </w:rPr>
          <w:t>9</w:t>
        </w:r>
      </w:ins>
      <w:del w:id="270" w:author="Kyeong S. Shin" w:date="2017-05-01T10:14:00Z">
        <w:r w:rsidRPr="007C1141" w:rsidDel="00B01639">
          <w:rPr>
            <w:rFonts w:cstheme="minorHAnsi"/>
          </w:rPr>
          <w:delText>4</w:delText>
        </w:r>
      </w:del>
      <w:r w:rsidRPr="007C1141">
        <w:rPr>
          <w:rFonts w:cstheme="minorHAnsi"/>
        </w:rPr>
        <w:t>)</w:t>
      </w:r>
      <w:r w:rsidR="009133DE">
        <w:rPr>
          <w:rFonts w:cstheme="minorHAnsi"/>
        </w:rPr>
        <w:t>.</w:t>
      </w:r>
      <w:r w:rsidRPr="007C1141">
        <w:rPr>
          <w:rFonts w:cstheme="minorHAnsi"/>
        </w:rPr>
        <w:br/>
      </w:r>
      <w:r w:rsidRPr="007C1141">
        <w:rPr>
          <w:rFonts w:cstheme="minorHAnsi"/>
        </w:rPr>
        <w:br/>
      </w:r>
      <w:r w:rsidRPr="007C1141">
        <w:rPr>
          <w:noProof/>
          <w:lang w:eastAsia="ko-KR"/>
        </w:rPr>
        <w:lastRenderedPageBreak/>
        <w:drawing>
          <wp:inline distT="0" distB="0" distL="0" distR="0" wp14:anchorId="51BB549B" wp14:editId="1E066E65">
            <wp:extent cx="5629275" cy="4667250"/>
            <wp:effectExtent l="0" t="0" r="9525" b="0"/>
            <wp:docPr id="4" name="Picture 4" descr="cid:ii_j1d2x9ql2_15b5b63195ccc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i_j1d2x9ql2_15b5b63195ccc553"/>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629275" cy="4667250"/>
                    </a:xfrm>
                    <a:prstGeom prst="rect">
                      <a:avLst/>
                    </a:prstGeom>
                    <a:noFill/>
                    <a:ln>
                      <a:noFill/>
                    </a:ln>
                  </pic:spPr>
                </pic:pic>
              </a:graphicData>
            </a:graphic>
          </wp:inline>
        </w:drawing>
      </w:r>
      <w:r w:rsidRPr="007C1141">
        <w:rPr>
          <w:rFonts w:cstheme="minorHAnsi"/>
        </w:rPr>
        <w:br/>
        <w:t>​ Fig.</w:t>
      </w:r>
      <w:ins w:id="271" w:author="Kyeong S. Shin" w:date="2017-05-01T10:14:00Z">
        <w:r w:rsidR="00B01639">
          <w:rPr>
            <w:rFonts w:cstheme="minorHAnsi"/>
          </w:rPr>
          <w:t>8</w:t>
        </w:r>
      </w:ins>
      <w:del w:id="272" w:author="Kyeong S. Shin" w:date="2017-05-01T10:14:00Z">
        <w:r w:rsidRPr="007C1141" w:rsidDel="00B01639">
          <w:rPr>
            <w:rFonts w:cstheme="minorHAnsi"/>
          </w:rPr>
          <w:delText>3</w:delText>
        </w:r>
      </w:del>
      <w:r w:rsidRPr="007C1141">
        <w:rPr>
          <w:rFonts w:cstheme="minorHAnsi"/>
        </w:rPr>
        <w:t>: PSD Plotter application, ready to plot.</w:t>
      </w:r>
    </w:p>
    <w:p w14:paraId="492F056C" w14:textId="58091DD1" w:rsidR="007C1141" w:rsidRPr="007C1141" w:rsidRDefault="007C1141" w:rsidP="007C1141">
      <w:pPr>
        <w:rPr>
          <w:rFonts w:cstheme="minorHAnsi"/>
        </w:rPr>
      </w:pPr>
      <w:r w:rsidRPr="007C1141">
        <w:rPr>
          <w:rFonts w:cstheme="minorHAnsi"/>
        </w:rPr>
        <w:lastRenderedPageBreak/>
        <w:br/>
      </w:r>
      <w:r w:rsidRPr="007C1141">
        <w:rPr>
          <w:rFonts w:cstheme="minorHAnsi"/>
        </w:rPr>
        <w:br/>
      </w:r>
      <w:r w:rsidRPr="007C1141">
        <w:rPr>
          <w:rFonts w:cstheme="minorHAnsi"/>
          <w:noProof/>
          <w:lang w:eastAsia="ko-KR"/>
        </w:rPr>
        <w:drawing>
          <wp:inline distT="0" distB="0" distL="0" distR="0" wp14:anchorId="1AA9B080" wp14:editId="2C95F670">
            <wp:extent cx="6115050" cy="5133975"/>
            <wp:effectExtent l="0" t="0" r="0" b="9525"/>
            <wp:docPr id="3" name="Picture 3" descr="cid:ii_j1d2yfbf3_15b5b63eab61b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i_j1d2yfbf3_15b5b63eab61b965"/>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6115050" cy="5133975"/>
                    </a:xfrm>
                    <a:prstGeom prst="rect">
                      <a:avLst/>
                    </a:prstGeom>
                    <a:noFill/>
                    <a:ln>
                      <a:noFill/>
                    </a:ln>
                  </pic:spPr>
                </pic:pic>
              </a:graphicData>
            </a:graphic>
          </wp:inline>
        </w:drawing>
      </w:r>
    </w:p>
    <w:p w14:paraId="2BEFD607" w14:textId="33107A68" w:rsidR="007C1141" w:rsidRPr="007C1141" w:rsidRDefault="007C1141" w:rsidP="007C1141">
      <w:pPr>
        <w:jc w:val="center"/>
        <w:rPr>
          <w:rFonts w:cstheme="minorHAnsi"/>
        </w:rPr>
      </w:pPr>
      <w:r w:rsidRPr="007C1141">
        <w:rPr>
          <w:rFonts w:cstheme="minorHAnsi"/>
        </w:rPr>
        <w:t xml:space="preserve">​Fig. </w:t>
      </w:r>
      <w:ins w:id="273" w:author="Kyeong S. Shin" w:date="2017-05-01T10:14:00Z">
        <w:r w:rsidR="00B01639">
          <w:rPr>
            <w:rFonts w:cstheme="minorHAnsi"/>
          </w:rPr>
          <w:t>9</w:t>
        </w:r>
      </w:ins>
      <w:del w:id="274" w:author="Kyeong S. Shin" w:date="2017-05-01T10:14:00Z">
        <w:r w:rsidRPr="007C1141" w:rsidDel="00B01639">
          <w:rPr>
            <w:rFonts w:cstheme="minorHAnsi"/>
          </w:rPr>
          <w:delText>4</w:delText>
        </w:r>
      </w:del>
      <w:r w:rsidRPr="007C1141">
        <w:rPr>
          <w:rFonts w:cstheme="minorHAnsi"/>
        </w:rPr>
        <w:t>: A PSD Estimate plot, generated using the plotter.</w:t>
      </w:r>
    </w:p>
    <w:p w14:paraId="00D1AA3F" w14:textId="1FE8196F" w:rsidR="007C1141" w:rsidRDefault="001F6EEE" w:rsidP="001A5755">
      <w:pPr>
        <w:pStyle w:val="2"/>
        <w:rPr>
          <w:lang w:eastAsia="ko-KR"/>
        </w:rPr>
      </w:pPr>
      <w:r>
        <w:rPr>
          <w:rFonts w:hint="eastAsia"/>
          <w:lang w:eastAsia="ko-KR"/>
        </w:rPr>
        <w:t>Li</w:t>
      </w:r>
      <w:r>
        <w:rPr>
          <w:lang w:eastAsia="ko-KR"/>
        </w:rPr>
        <w:t>mitations</w:t>
      </w:r>
    </w:p>
    <w:p w14:paraId="26247E82" w14:textId="15144764" w:rsidR="001F6EEE" w:rsidRDefault="001F6EEE">
      <w:pPr>
        <w:rPr>
          <w:lang w:eastAsia="ko-KR"/>
        </w:rPr>
      </w:pPr>
      <w:r>
        <w:rPr>
          <w:rFonts w:hint="eastAsia"/>
          <w:lang w:eastAsia="ko-KR"/>
        </w:rPr>
        <w:t>Current limitations of the test suite</w:t>
      </w:r>
      <w:ins w:id="275" w:author="Kyeong S. Shin" w:date="2017-05-01T10:15:00Z">
        <w:r w:rsidR="006F6BE7">
          <w:rPr>
            <w:lang w:eastAsia="ko-KR"/>
          </w:rPr>
          <w:t xml:space="preserve"> include</w:t>
        </w:r>
      </w:ins>
      <w:r>
        <w:rPr>
          <w:rFonts w:hint="eastAsia"/>
          <w:lang w:eastAsia="ko-KR"/>
        </w:rPr>
        <w:t>:</w:t>
      </w:r>
    </w:p>
    <w:p w14:paraId="59706EC3" w14:textId="77777777" w:rsidR="00624D84" w:rsidRDefault="00624D84" w:rsidP="001A5755">
      <w:pPr>
        <w:pStyle w:val="a6"/>
        <w:numPr>
          <w:ilvl w:val="0"/>
          <w:numId w:val="21"/>
        </w:numPr>
        <w:rPr>
          <w:lang w:eastAsia="ko-KR"/>
        </w:rPr>
      </w:pPr>
      <w:r>
        <w:rPr>
          <w:lang w:eastAsia="ko-KR"/>
        </w:rPr>
        <w:t>PSD estimate files generated using the test suite will suffer from the same data quality issues that are currently suffered by the City Scape station software (including the aliasing problem).</w:t>
      </w:r>
    </w:p>
    <w:p w14:paraId="72A18474" w14:textId="44548DA0" w:rsidR="006F6BE7" w:rsidRDefault="00624D84" w:rsidP="001A5755">
      <w:pPr>
        <w:pStyle w:val="a6"/>
        <w:numPr>
          <w:ilvl w:val="0"/>
          <w:numId w:val="21"/>
        </w:numPr>
        <w:rPr>
          <w:ins w:id="276" w:author="Kyeong S. Shin" w:date="2017-05-01T10:16:00Z"/>
          <w:rFonts w:cstheme="minorHAnsi"/>
        </w:rPr>
      </w:pPr>
      <w:r>
        <w:rPr>
          <w:rFonts w:cstheme="minorHAnsi"/>
        </w:rPr>
        <w:t>CityScapePSDPlotter.py only supports PSD estimate data files for now (can’t plot Raw I-Q data files, even though they can be generated using the test suite).</w:t>
      </w:r>
    </w:p>
    <w:p w14:paraId="5CE01BCD" w14:textId="4FD0D4E9" w:rsidR="006F6BE7" w:rsidRDefault="006F6BE7" w:rsidP="006F6BE7">
      <w:pPr>
        <w:pStyle w:val="2"/>
        <w:rPr>
          <w:ins w:id="277" w:author="Kyeong S. Shin" w:date="2017-05-01T10:20:00Z"/>
          <w:lang w:eastAsia="ko-KR"/>
        </w:rPr>
      </w:pPr>
      <w:ins w:id="278" w:author="Kyeong S. Shin" w:date="2017-05-01T10:16:00Z">
        <w:r>
          <w:rPr>
            <w:rFonts w:cstheme="minorHAnsi"/>
          </w:rPr>
          <w:br w:type="page"/>
        </w:r>
        <w:r>
          <w:rPr>
            <w:lang w:eastAsia="ko-KR"/>
          </w:rPr>
          <w:lastRenderedPageBreak/>
          <w:t xml:space="preserve">Appndix </w:t>
        </w:r>
      </w:ins>
      <w:ins w:id="279" w:author="Kyeong S. Shin" w:date="2017-05-01T10:17:00Z">
        <w:r>
          <w:rPr>
            <w:lang w:eastAsia="ko-KR"/>
          </w:rPr>
          <w:t>A – Recommanded Test Approach</w:t>
        </w:r>
      </w:ins>
    </w:p>
    <w:p w14:paraId="2076BE87" w14:textId="6FF3ADD2" w:rsidR="006F6BE7" w:rsidRDefault="00B62AC8" w:rsidP="00B62AC8">
      <w:pPr>
        <w:pStyle w:val="3"/>
        <w:rPr>
          <w:ins w:id="280" w:author="Kyeong S. Shin" w:date="2017-05-01T10:27:00Z"/>
          <w:lang w:eastAsia="ko-KR"/>
        </w:rPr>
        <w:pPrChange w:id="281" w:author="Kyeong S. Shin" w:date="2017-05-01T10:18:00Z">
          <w:pPr>
            <w:pStyle w:val="2"/>
          </w:pPr>
        </w:pPrChange>
      </w:pPr>
      <w:ins w:id="282" w:author="Kyeong S. Shin" w:date="2017-05-01T10:18:00Z">
        <w:r>
          <w:rPr>
            <w:lang w:eastAsia="ko-KR"/>
          </w:rPr>
          <w:t xml:space="preserve">I-Q Imbalance Calibration (UHD-level </w:t>
        </w:r>
      </w:ins>
      <w:ins w:id="283" w:author="Kyeong S. Shin" w:date="2017-05-01T10:24:00Z">
        <w:r>
          <w:rPr>
            <w:lang w:eastAsia="ko-KR"/>
          </w:rPr>
          <w:t>C</w:t>
        </w:r>
      </w:ins>
      <w:ins w:id="284" w:author="Kyeong S. Shin" w:date="2017-05-01T10:18:00Z">
        <w:r>
          <w:rPr>
            <w:lang w:eastAsia="ko-KR"/>
          </w:rPr>
          <w:t>alibration)</w:t>
        </w:r>
      </w:ins>
    </w:p>
    <w:p w14:paraId="726055AF" w14:textId="49E8BD46" w:rsidR="00B62AC8" w:rsidRDefault="00B62AC8" w:rsidP="002F6191">
      <w:pPr>
        <w:pStyle w:val="a6"/>
        <w:numPr>
          <w:ilvl w:val="0"/>
          <w:numId w:val="32"/>
        </w:numPr>
        <w:rPr>
          <w:ins w:id="285" w:author="Kyeong S. Shin" w:date="2017-05-01T10:33:00Z"/>
          <w:lang w:eastAsia="ko-KR"/>
        </w:rPr>
        <w:pPrChange w:id="286" w:author="Kyeong S. Shin" w:date="2017-05-01T10:33:00Z">
          <w:pPr>
            <w:pStyle w:val="2"/>
          </w:pPr>
        </w:pPrChange>
      </w:pPr>
      <w:ins w:id="287" w:author="Kyeong S. Shin" w:date="2017-05-01T10:27:00Z">
        <w:r>
          <w:t xml:space="preserve">Open </w:t>
        </w:r>
      </w:ins>
      <w:ins w:id="288" w:author="Kyeong S. Shin" w:date="2017-05-01T10:32:00Z">
        <w:r w:rsidR="002F6191">
          <w:t xml:space="preserve">a file </w:t>
        </w:r>
      </w:ins>
      <w:ins w:id="289" w:author="Kyeong S. Shin" w:date="2017-05-01T10:33:00Z">
        <w:r w:rsidR="002F6191">
          <w:t>explorer</w:t>
        </w:r>
      </w:ins>
      <w:ins w:id="290" w:author="Kyeong S. Shin" w:date="2017-05-01T10:32:00Z">
        <w:r w:rsidR="002F6191">
          <w:t>,</w:t>
        </w:r>
      </w:ins>
      <w:ins w:id="291" w:author="Kyeong S. Shin" w:date="2017-05-01T10:33:00Z">
        <w:r w:rsidR="002F6191">
          <w:t xml:space="preserve"> and go to ‘</w:t>
        </w:r>
        <w:r w:rsidR="002F6191">
          <w:t>%windir%\system32\config\systemprofile\AppData\Roaming\.uhd\cal</w:t>
        </w:r>
        <w:r w:rsidR="002F6191">
          <w:t>’. If you see *.csv files, the calibration files are installed.</w:t>
        </w:r>
      </w:ins>
    </w:p>
    <w:p w14:paraId="00B213E8" w14:textId="3B532BFD" w:rsidR="002F6191" w:rsidRDefault="002F6191" w:rsidP="002F6191">
      <w:pPr>
        <w:pStyle w:val="a6"/>
        <w:numPr>
          <w:ilvl w:val="0"/>
          <w:numId w:val="32"/>
        </w:numPr>
        <w:rPr>
          <w:ins w:id="292" w:author="Kyeong S. Shin" w:date="2017-05-01T10:36:00Z"/>
          <w:lang w:eastAsia="ko-KR"/>
        </w:rPr>
        <w:pPrChange w:id="293" w:author="Kyeong S. Shin" w:date="2017-05-01T10:33:00Z">
          <w:pPr>
            <w:pStyle w:val="2"/>
          </w:pPr>
        </w:pPrChange>
      </w:pPr>
      <w:ins w:id="294" w:author="Kyeong S. Shin" w:date="2017-05-01T10:34:00Z">
        <w:r>
          <w:t xml:space="preserve">To verify that </w:t>
        </w:r>
      </w:ins>
      <w:ins w:id="295" w:author="Kyeong S. Shin" w:date="2017-05-01T10:35:00Z">
        <w:r>
          <w:t>the calibration files that are installed in the directory are the correct files</w:t>
        </w:r>
      </w:ins>
      <w:ins w:id="296" w:author="Kyeong S. Shin" w:date="2017-05-01T10:34:00Z">
        <w:r>
          <w:t>, open a command prompt or a PowerShell</w:t>
        </w:r>
      </w:ins>
      <w:ins w:id="297" w:author="Kyeong S. Shin" w:date="2017-05-01T10:36:00Z">
        <w:r>
          <w:t xml:space="preserve"> window</w:t>
        </w:r>
      </w:ins>
      <w:ins w:id="298" w:author="Kyeong S. Shin" w:date="2017-05-01T10:34:00Z">
        <w:r>
          <w:t xml:space="preserve"> and type </w:t>
        </w:r>
      </w:ins>
      <w:ins w:id="299" w:author="Kyeong S. Shin" w:date="2017-05-01T10:35:00Z">
        <w:r>
          <w:t>“uhd_</w:t>
        </w:r>
        <w:r>
          <w:rPr>
            <w:rFonts w:hint="eastAsia"/>
          </w:rPr>
          <w:t>us</w:t>
        </w:r>
        <w:r>
          <w:rPr>
            <w:rFonts w:hint="eastAsia"/>
            <w:lang w:eastAsia="ko-KR"/>
          </w:rPr>
          <w:t>rp_</w:t>
        </w:r>
        <w:r>
          <w:rPr>
            <w:lang w:eastAsia="ko-KR"/>
          </w:rPr>
          <w:t>probe</w:t>
        </w:r>
        <w:r>
          <w:rPr>
            <w:lang w:eastAsia="ko-KR"/>
          </w:rPr>
          <w:t>”</w:t>
        </w:r>
        <w:r>
          <w:rPr>
            <w:lang w:eastAsia="ko-KR"/>
          </w:rPr>
          <w:t>. Locate the serial numbe</w:t>
        </w:r>
      </w:ins>
      <w:ins w:id="300" w:author="Kyeong S. Shin" w:date="2017-05-01T10:36:00Z">
        <w:r>
          <w:rPr>
            <w:lang w:eastAsia="ko-KR"/>
          </w:rPr>
          <w:t>r</w:t>
        </w:r>
      </w:ins>
      <w:ins w:id="301" w:author="Kyeong S. Shin" w:date="2017-05-01T10:35:00Z">
        <w:r>
          <w:rPr>
            <w:lang w:eastAsia="ko-KR"/>
          </w:rPr>
          <w:t xml:space="preserve"> of the daughterboard, and compare that against the serial numbe</w:t>
        </w:r>
      </w:ins>
      <w:ins w:id="302" w:author="Kyeong S. Shin" w:date="2017-05-01T10:36:00Z">
        <w:r>
          <w:rPr>
            <w:lang w:eastAsia="ko-KR"/>
          </w:rPr>
          <w:t>r</w:t>
        </w:r>
      </w:ins>
      <w:ins w:id="303" w:author="Kyeong S. Shin" w:date="2017-05-01T10:35:00Z">
        <w:r>
          <w:rPr>
            <w:lang w:eastAsia="ko-KR"/>
          </w:rPr>
          <w:t xml:space="preserve"> of the daughterboard </w:t>
        </w:r>
      </w:ins>
      <w:ins w:id="304" w:author="Kyeong S. Shin" w:date="2017-05-01T10:36:00Z">
        <w:r>
          <w:rPr>
            <w:lang w:eastAsia="ko-KR"/>
          </w:rPr>
          <w:t>in the calibration file. If they match, the installed files are the correct files.</w:t>
        </w:r>
      </w:ins>
    </w:p>
    <w:p w14:paraId="5A3B5CB6" w14:textId="77777777" w:rsidR="002F6191" w:rsidRDefault="002F6191" w:rsidP="002F6191">
      <w:pPr>
        <w:rPr>
          <w:ins w:id="305" w:author="Kyeong S. Shin" w:date="2017-05-01T10:38:00Z"/>
          <w:lang w:eastAsia="ko-KR"/>
        </w:rPr>
        <w:pPrChange w:id="306" w:author="Kyeong S. Shin" w:date="2017-05-01T10:36:00Z">
          <w:pPr>
            <w:pStyle w:val="2"/>
          </w:pPr>
        </w:pPrChange>
      </w:pPr>
      <w:ins w:id="307" w:author="Kyeong S. Shin" w:date="2017-05-01T10:36:00Z">
        <w:r>
          <w:rPr>
            <w:lang w:eastAsia="ko-KR"/>
          </w:rPr>
          <w:t>Alternatively, you can try injecting a signal to the radio and observe its mirror image in the periodogram</w:t>
        </w:r>
      </w:ins>
      <w:ins w:id="308" w:author="Kyeong S. Shin" w:date="2017-05-01T10:37:00Z">
        <w:r>
          <w:rPr>
            <w:lang w:eastAsia="ko-KR"/>
          </w:rPr>
          <w:t xml:space="preserve"> (due to the I-Q imbalance)</w:t>
        </w:r>
      </w:ins>
      <w:ins w:id="309" w:author="Kyeong S. Shin" w:date="2017-05-01T10:36:00Z">
        <w:r>
          <w:rPr>
            <w:lang w:eastAsia="ko-KR"/>
          </w:rPr>
          <w:t>.</w:t>
        </w:r>
      </w:ins>
      <w:ins w:id="310" w:author="Kyeong S. Shin" w:date="2017-05-01T10:37:00Z">
        <w:r>
          <w:rPr>
            <w:lang w:eastAsia="ko-KR"/>
          </w:rPr>
          <w:t xml:space="preserve"> However, as UBX-40 is a high-quality daughterboard, this is not always obvious.</w:t>
        </w:r>
      </w:ins>
    </w:p>
    <w:p w14:paraId="6898B57E" w14:textId="5CCE7DF6" w:rsidR="002F6191" w:rsidRDefault="002F6191" w:rsidP="002F6191">
      <w:pPr>
        <w:pStyle w:val="3"/>
        <w:rPr>
          <w:ins w:id="311" w:author="Kyeong S. Shin" w:date="2017-05-01T10:38:00Z"/>
          <w:lang w:eastAsia="ko-KR"/>
        </w:rPr>
      </w:pPr>
      <w:ins w:id="312" w:author="Kyeong S. Shin" w:date="2017-05-01T10:38:00Z">
        <w:r>
          <w:rPr>
            <w:lang w:eastAsia="ko-KR"/>
          </w:rPr>
          <w:t>Amplitude Calibration (Station Software-level Calibration)</w:t>
        </w:r>
      </w:ins>
    </w:p>
    <w:p w14:paraId="457790EB" w14:textId="3A5D0F6F" w:rsidR="002F6191" w:rsidRDefault="002F6191" w:rsidP="002F6191">
      <w:pPr>
        <w:pStyle w:val="a6"/>
        <w:numPr>
          <w:ilvl w:val="0"/>
          <w:numId w:val="33"/>
        </w:numPr>
        <w:rPr>
          <w:ins w:id="313" w:author="Kyeong S. Shin" w:date="2017-05-01T10:38:00Z"/>
          <w:lang w:eastAsia="ko-KR"/>
        </w:rPr>
        <w:pPrChange w:id="314" w:author="Kyeong S. Shin" w:date="2017-05-01T10:38:00Z">
          <w:pPr>
            <w:pStyle w:val="a6"/>
            <w:numPr>
              <w:numId w:val="32"/>
            </w:numPr>
            <w:ind w:hanging="360"/>
          </w:pPr>
        </w:pPrChange>
      </w:pPr>
      <w:ins w:id="315" w:author="Kyeong S. Shin" w:date="2017-05-01T10:38:00Z">
        <w:r>
          <w:t xml:space="preserve">Open a file explorer, and go to </w:t>
        </w:r>
      </w:ins>
      <w:ins w:id="316" w:author="Kyeong S. Shin" w:date="2017-05-01T10:39:00Z">
        <w:r>
          <w:t>‘C:\SpectrumData\settings’</w:t>
        </w:r>
      </w:ins>
      <w:ins w:id="317" w:author="Kyeong S. Shin" w:date="2017-05-01T10:38:00Z">
        <w:r>
          <w:t>. If you see cityscapeCalibrationData.csv, the calibration file is</w:t>
        </w:r>
        <w:r>
          <w:t xml:space="preserve"> installed.</w:t>
        </w:r>
      </w:ins>
    </w:p>
    <w:p w14:paraId="16FF61AA" w14:textId="3724BAF4" w:rsidR="002F6191" w:rsidRDefault="002F6191" w:rsidP="002F6191">
      <w:pPr>
        <w:pStyle w:val="a6"/>
        <w:numPr>
          <w:ilvl w:val="0"/>
          <w:numId w:val="33"/>
        </w:numPr>
        <w:rPr>
          <w:ins w:id="318" w:author="Kyeong S. Shin" w:date="2017-05-01T10:40:00Z"/>
          <w:lang w:eastAsia="ko-KR"/>
        </w:rPr>
        <w:pPrChange w:id="319" w:author="Kyeong S. Shin" w:date="2017-05-01T10:38:00Z">
          <w:pPr>
            <w:pStyle w:val="a6"/>
            <w:numPr>
              <w:numId w:val="32"/>
            </w:numPr>
            <w:ind w:hanging="360"/>
          </w:pPr>
        </w:pPrChange>
      </w:pPr>
      <w:ins w:id="320" w:author="Kyeong S. Shin" w:date="2017-05-01T10:38:00Z">
        <w:r>
          <w:t xml:space="preserve">To verify that </w:t>
        </w:r>
        <w:r>
          <w:t>the calibration file that is installed in the directory is the correct file</w:t>
        </w:r>
        <w:r>
          <w:t>, open a command prompt or a PowerShell window and type “uhd_</w:t>
        </w:r>
        <w:r>
          <w:rPr>
            <w:rFonts w:hint="eastAsia"/>
          </w:rPr>
          <w:t>us</w:t>
        </w:r>
        <w:r>
          <w:rPr>
            <w:rFonts w:hint="eastAsia"/>
            <w:lang w:eastAsia="ko-KR"/>
          </w:rPr>
          <w:t>rp_</w:t>
        </w:r>
        <w:r>
          <w:rPr>
            <w:lang w:eastAsia="ko-KR"/>
          </w:rPr>
          <w:t xml:space="preserve">probe”. Locate the serial number of the daughterboard, and compare that against the serial number of the daughterboard </w:t>
        </w:r>
      </w:ins>
      <w:ins w:id="321" w:author="Kyeong S. Shin" w:date="2017-05-01T10:40:00Z">
        <w:r>
          <w:rPr>
            <w:lang w:eastAsia="ko-KR"/>
          </w:rPr>
          <w:t xml:space="preserve">stored </w:t>
        </w:r>
      </w:ins>
      <w:ins w:id="322" w:author="Kyeong S. Shin" w:date="2017-05-01T10:38:00Z">
        <w:r>
          <w:rPr>
            <w:lang w:eastAsia="ko-KR"/>
          </w:rPr>
          <w:t xml:space="preserve">in the calibration file. If they match, the installed </w:t>
        </w:r>
        <w:r>
          <w:rPr>
            <w:lang w:eastAsia="ko-KR"/>
          </w:rPr>
          <w:t>files are the correct file</w:t>
        </w:r>
        <w:r>
          <w:rPr>
            <w:lang w:eastAsia="ko-KR"/>
          </w:rPr>
          <w:t>.</w:t>
        </w:r>
      </w:ins>
    </w:p>
    <w:p w14:paraId="5E526583" w14:textId="3B3B451A" w:rsidR="002F6191" w:rsidRPr="002F6191" w:rsidRDefault="002F6191" w:rsidP="002F6191">
      <w:pPr>
        <w:rPr>
          <w:ins w:id="323" w:author="Kyeong S. Shin" w:date="2017-05-01T10:38:00Z"/>
          <w:b/>
          <w:lang w:eastAsia="ko-KR"/>
          <w:rPrChange w:id="324" w:author="Kyeong S. Shin" w:date="2017-05-01T10:40:00Z">
            <w:rPr>
              <w:ins w:id="325" w:author="Kyeong S. Shin" w:date="2017-05-01T10:38:00Z"/>
              <w:lang w:eastAsia="ko-KR"/>
            </w:rPr>
          </w:rPrChange>
        </w:rPr>
      </w:pPr>
      <w:ins w:id="326" w:author="Kyeong S. Shin" w:date="2017-05-01T10:40:00Z">
        <w:r w:rsidRPr="002F6191">
          <w:rPr>
            <w:b/>
            <w:lang w:eastAsia="ko-KR"/>
            <w:rPrChange w:id="327" w:author="Kyeong S. Shin" w:date="2017-05-01T10:40:00Z">
              <w:rPr>
                <w:lang w:eastAsia="ko-KR"/>
              </w:rPr>
            </w:rPrChange>
          </w:rPr>
          <w:t>Alternative Way (using a signal generator):</w:t>
        </w:r>
      </w:ins>
    </w:p>
    <w:p w14:paraId="03FCA133" w14:textId="661D6243" w:rsidR="00F71A39" w:rsidRDefault="00F71A39" w:rsidP="00F71A39">
      <w:pPr>
        <w:pStyle w:val="a6"/>
        <w:numPr>
          <w:ilvl w:val="0"/>
          <w:numId w:val="34"/>
        </w:numPr>
        <w:rPr>
          <w:ins w:id="328" w:author="Kyeong S. Shin" w:date="2017-05-01T10:41:00Z"/>
          <w:lang w:eastAsia="ko-KR"/>
        </w:rPr>
      </w:pPr>
      <w:ins w:id="329" w:author="Kyeong S. Shin" w:date="2017-05-01T10:40:00Z">
        <w:r>
          <w:t xml:space="preserve">Using a calibrated signal generator, inject a CW </w:t>
        </w:r>
      </w:ins>
      <w:ins w:id="330" w:author="Kyeong S. Shin" w:date="2017-05-01T10:41:00Z">
        <w:r>
          <w:t xml:space="preserve">(with known power level and frequency) </w:t>
        </w:r>
      </w:ins>
      <w:ins w:id="331" w:author="Kyeong S. Shin" w:date="2017-05-01T10:40:00Z">
        <w:r>
          <w:t>to the sensor.</w:t>
        </w:r>
      </w:ins>
    </w:p>
    <w:p w14:paraId="5E5042D6" w14:textId="77777777" w:rsidR="00F71A39" w:rsidRDefault="00F71A39" w:rsidP="00F71A39">
      <w:pPr>
        <w:pStyle w:val="a6"/>
        <w:numPr>
          <w:ilvl w:val="1"/>
          <w:numId w:val="34"/>
        </w:numPr>
        <w:rPr>
          <w:ins w:id="332" w:author="Kyeong S. Shin" w:date="2017-05-01T10:45:00Z"/>
          <w:lang w:eastAsia="ko-KR"/>
        </w:rPr>
        <w:pPrChange w:id="333" w:author="Kyeong S. Shin" w:date="2017-05-01T10:41:00Z">
          <w:pPr>
            <w:pStyle w:val="a6"/>
            <w:numPr>
              <w:numId w:val="34"/>
            </w:numPr>
            <w:ind w:hanging="360"/>
          </w:pPr>
        </w:pPrChange>
      </w:pPr>
      <w:ins w:id="334" w:author="Kyeong S. Shin" w:date="2017-05-01T10:41:00Z">
        <w:r>
          <w:rPr>
            <w:lang w:eastAsia="ko-KR"/>
          </w:rPr>
          <w:t xml:space="preserve">Maximum allowable level of the tone is </w:t>
        </w:r>
      </w:ins>
      <w:ins w:id="335" w:author="Kyeong S. Shin" w:date="2017-05-01T10:42:00Z">
        <w:r>
          <w:rPr>
            <w:lang w:eastAsia="ko-KR"/>
          </w:rPr>
          <w:t>-</w:t>
        </w:r>
      </w:ins>
      <w:ins w:id="336" w:author="Kyeong S. Shin" w:date="2017-05-01T10:41:00Z">
        <w:r>
          <w:rPr>
            <w:lang w:eastAsia="ko-KR"/>
          </w:rPr>
          <w:t>20 dBm</w:t>
        </w:r>
      </w:ins>
      <w:ins w:id="337" w:author="Kyeong S. Shin" w:date="2017-05-01T10:42:00Z">
        <w:r>
          <w:rPr>
            <w:lang w:eastAsia="ko-KR"/>
          </w:rPr>
          <w:t xml:space="preserve">. Anything </w:t>
        </w:r>
      </w:ins>
      <w:ins w:id="338" w:author="Kyeong S. Shin" w:date="2017-05-01T10:45:00Z">
        <w:r>
          <w:rPr>
            <w:lang w:eastAsia="ko-KR"/>
          </w:rPr>
          <w:t xml:space="preserve">above </w:t>
        </w:r>
      </w:ins>
      <w:ins w:id="339" w:author="Kyeong S. Shin" w:date="2017-05-01T10:42:00Z">
        <w:r>
          <w:rPr>
            <w:lang w:eastAsia="ko-KR"/>
          </w:rPr>
          <w:t>may permanently damage the board. Recommended level is about -50 dBm.</w:t>
        </w:r>
      </w:ins>
      <w:ins w:id="340" w:author="Kyeong S. Shin" w:date="2017-05-01T10:45:00Z">
        <w:r>
          <w:rPr>
            <w:lang w:eastAsia="ko-KR"/>
          </w:rPr>
          <w:t xml:space="preserve"> </w:t>
        </w:r>
      </w:ins>
    </w:p>
    <w:p w14:paraId="0FCB637A" w14:textId="149C16D5" w:rsidR="00F71A39" w:rsidRDefault="00F71A39" w:rsidP="00F71A39">
      <w:pPr>
        <w:pStyle w:val="a6"/>
        <w:numPr>
          <w:ilvl w:val="1"/>
          <w:numId w:val="34"/>
        </w:numPr>
        <w:rPr>
          <w:ins w:id="341" w:author="Kyeong S. Shin" w:date="2017-05-01T10:41:00Z"/>
          <w:lang w:eastAsia="ko-KR"/>
        </w:rPr>
        <w:pPrChange w:id="342" w:author="Kyeong S. Shin" w:date="2017-05-01T10:41:00Z">
          <w:pPr>
            <w:pStyle w:val="a6"/>
            <w:numPr>
              <w:numId w:val="34"/>
            </w:numPr>
            <w:ind w:hanging="360"/>
          </w:pPr>
        </w:pPrChange>
      </w:pPr>
      <w:ins w:id="343" w:author="Kyeong S. Shin" w:date="2017-05-01T10:45:00Z">
        <w:r>
          <w:rPr>
            <w:lang w:eastAsia="ko-KR"/>
          </w:rPr>
          <w:t>Use of an attenuator is recommended if the generator can generate more than -20dBm of power.</w:t>
        </w:r>
      </w:ins>
    </w:p>
    <w:p w14:paraId="2E6F4037" w14:textId="341BC691" w:rsidR="00F71A39" w:rsidRDefault="00F71A39" w:rsidP="00F71A39">
      <w:pPr>
        <w:pStyle w:val="a6"/>
        <w:numPr>
          <w:ilvl w:val="0"/>
          <w:numId w:val="34"/>
        </w:numPr>
        <w:rPr>
          <w:ins w:id="344" w:author="Kyeong S. Shin" w:date="2017-05-01T10:46:00Z"/>
          <w:lang w:eastAsia="ko-KR"/>
        </w:rPr>
      </w:pPr>
      <w:ins w:id="345" w:author="Kyeong S. Shin" w:date="2017-05-01T10:41:00Z">
        <w:r>
          <w:t xml:space="preserve">Using </w:t>
        </w:r>
      </w:ins>
      <w:ins w:id="346" w:author="Kyeong S. Shin" w:date="2017-05-01T10:42:00Z">
        <w:r>
          <w:t xml:space="preserve">the test suite, generate PSD estimates </w:t>
        </w:r>
      </w:ins>
      <w:ins w:id="347" w:author="Kyeong S. Shin" w:date="2017-05-01T10:43:00Z">
        <w:r>
          <w:t>and plot the results.</w:t>
        </w:r>
      </w:ins>
    </w:p>
    <w:p w14:paraId="289D728F" w14:textId="0CB7B335" w:rsidR="00F71A39" w:rsidRDefault="00F71A39" w:rsidP="00F71A39">
      <w:pPr>
        <w:pStyle w:val="a6"/>
        <w:numPr>
          <w:ilvl w:val="1"/>
          <w:numId w:val="34"/>
        </w:numPr>
        <w:rPr>
          <w:ins w:id="348" w:author="Kyeong S. Shin" w:date="2017-05-01T10:43:00Z"/>
          <w:lang w:eastAsia="ko-KR"/>
        </w:rPr>
        <w:pPrChange w:id="349" w:author="Kyeong S. Shin" w:date="2017-05-01T10:46:00Z">
          <w:pPr>
            <w:pStyle w:val="a6"/>
            <w:numPr>
              <w:numId w:val="34"/>
            </w:numPr>
            <w:ind w:hanging="360"/>
          </w:pPr>
        </w:pPrChange>
      </w:pPr>
      <w:ins w:id="350" w:author="Kyeong S. Shin" w:date="2017-05-01T10:46:00Z">
        <w:r>
          <w:t>Make sure that the injected CW falls between the start and the stop scan frequency.</w:t>
        </w:r>
      </w:ins>
    </w:p>
    <w:p w14:paraId="41C2BC1C" w14:textId="64FF45CD" w:rsidR="00F71A39" w:rsidRDefault="00F71A39" w:rsidP="00F71A39">
      <w:pPr>
        <w:pStyle w:val="a6"/>
        <w:numPr>
          <w:ilvl w:val="0"/>
          <w:numId w:val="34"/>
        </w:numPr>
        <w:rPr>
          <w:ins w:id="351" w:author="Kyeong S. Shin" w:date="2017-05-01T10:47:00Z"/>
          <w:lang w:eastAsia="ko-KR"/>
        </w:rPr>
      </w:pPr>
      <w:ins w:id="352" w:author="Kyeong S. Shin" w:date="2017-05-01T10:43:00Z">
        <w:r>
          <w:t xml:space="preserve">From the plot, locate </w:t>
        </w:r>
      </w:ins>
      <w:ins w:id="353" w:author="Kyeong S. Shin" w:date="2017-05-01T10:46:00Z">
        <w:r>
          <w:t xml:space="preserve">the injected CW </w:t>
        </w:r>
      </w:ins>
      <w:ins w:id="354" w:author="Kyeong S. Shin" w:date="2017-05-01T10:43:00Z">
        <w:r>
          <w:t xml:space="preserve">and check whether the power level of the </w:t>
        </w:r>
      </w:ins>
      <w:ins w:id="355" w:author="Kyeong S. Shin" w:date="2017-05-01T10:46:00Z">
        <w:r>
          <w:t xml:space="preserve">injected CW </w:t>
        </w:r>
      </w:ins>
      <w:ins w:id="356" w:author="Kyeong S. Shin" w:date="2017-05-01T10:47:00Z">
        <w:r>
          <w:t>matches your expectation.</w:t>
        </w:r>
      </w:ins>
    </w:p>
    <w:p w14:paraId="3025B735" w14:textId="177579A0" w:rsidR="00F71A39" w:rsidRDefault="00F71A39" w:rsidP="00F71A39">
      <w:pPr>
        <w:pStyle w:val="a6"/>
        <w:numPr>
          <w:ilvl w:val="0"/>
          <w:numId w:val="34"/>
        </w:numPr>
        <w:rPr>
          <w:ins w:id="357" w:author="Kyeong S. Shin" w:date="2017-05-01T10:48:00Z"/>
          <w:lang w:eastAsia="ko-KR"/>
        </w:rPr>
      </w:pPr>
      <w:ins w:id="358" w:author="Kyeong S. Shin" w:date="2017-05-01T10:47:00Z">
        <w:r>
          <w:t>Repeat Step 1-3 with different power level and frequency settings until you are confident that the station is calibrated as intended.</w:t>
        </w:r>
      </w:ins>
    </w:p>
    <w:p w14:paraId="10C7A3F4" w14:textId="4E296303" w:rsidR="00F71A39" w:rsidRDefault="00F71A39" w:rsidP="00F71A39">
      <w:pPr>
        <w:pStyle w:val="3"/>
        <w:rPr>
          <w:ins w:id="359" w:author="Kyeong S. Shin" w:date="2017-05-01T10:48:00Z"/>
          <w:lang w:eastAsia="ko-KR"/>
        </w:rPr>
        <w:pPrChange w:id="360" w:author="Kyeong S. Shin" w:date="2017-05-01T10:48:00Z">
          <w:pPr>
            <w:pStyle w:val="a6"/>
            <w:numPr>
              <w:numId w:val="34"/>
            </w:numPr>
            <w:ind w:hanging="360"/>
          </w:pPr>
        </w:pPrChange>
      </w:pPr>
      <w:ins w:id="361" w:author="Kyeong S. Shin" w:date="2017-05-01T10:48:00Z">
        <w:r>
          <w:rPr>
            <w:lang w:eastAsia="ko-KR"/>
          </w:rPr>
          <w:t>On Site Testing</w:t>
        </w:r>
      </w:ins>
    </w:p>
    <w:p w14:paraId="4432D227" w14:textId="7EDBDD01" w:rsidR="00F71A39" w:rsidRDefault="00F71A39" w:rsidP="00F71A39">
      <w:pPr>
        <w:pStyle w:val="a6"/>
        <w:numPr>
          <w:ilvl w:val="0"/>
          <w:numId w:val="35"/>
        </w:numPr>
        <w:rPr>
          <w:ins w:id="362" w:author="Kyeong S. Shin" w:date="2017-05-01T10:49:00Z"/>
          <w:lang w:eastAsia="ko-KR"/>
        </w:rPr>
        <w:pPrChange w:id="363" w:author="Kyeong S. Shin" w:date="2017-05-01T10:48:00Z">
          <w:pPr>
            <w:pStyle w:val="a6"/>
            <w:numPr>
              <w:numId w:val="34"/>
            </w:numPr>
            <w:ind w:hanging="360"/>
          </w:pPr>
        </w:pPrChange>
      </w:pPr>
      <w:ins w:id="364" w:author="Kyeong S. Shin" w:date="2017-05-01T10:49:00Z">
        <w:r>
          <w:rPr>
            <w:lang w:eastAsia="ko-KR"/>
          </w:rPr>
          <w:t>Temporarily install the sensor to the desired location.</w:t>
        </w:r>
      </w:ins>
    </w:p>
    <w:p w14:paraId="159F753E" w14:textId="24F8369B" w:rsidR="00B22DAD" w:rsidRDefault="00F71A39" w:rsidP="00B22DAD">
      <w:pPr>
        <w:pStyle w:val="a6"/>
        <w:numPr>
          <w:ilvl w:val="0"/>
          <w:numId w:val="35"/>
        </w:numPr>
        <w:rPr>
          <w:ins w:id="365" w:author="Kyeong S. Shin" w:date="2017-05-01T10:57:00Z"/>
          <w:lang w:eastAsia="ko-KR"/>
        </w:rPr>
        <w:pPrChange w:id="366" w:author="Kyeong S. Shin" w:date="2017-05-01T10:55:00Z">
          <w:pPr>
            <w:pStyle w:val="a6"/>
            <w:numPr>
              <w:numId w:val="34"/>
            </w:numPr>
            <w:ind w:hanging="360"/>
          </w:pPr>
        </w:pPrChange>
      </w:pPr>
      <w:ins w:id="367" w:author="Kyeong S. Shin" w:date="2017-05-01T10:48:00Z">
        <w:r>
          <w:t>Using the test suite, generate PSD estimates</w:t>
        </w:r>
        <w:r>
          <w:t xml:space="preserve"> </w:t>
        </w:r>
      </w:ins>
      <w:ins w:id="368" w:author="Kyeong S. Shin" w:date="2017-05-01T11:09:00Z">
        <w:r w:rsidR="008E1B38">
          <w:t xml:space="preserve">between 10 MHz to 3000 MHz </w:t>
        </w:r>
      </w:ins>
      <w:ins w:id="369" w:author="Kyeong S. Shin" w:date="2017-05-01T10:48:00Z">
        <w:r>
          <w:t xml:space="preserve">with </w:t>
        </w:r>
      </w:ins>
      <w:ins w:id="370" w:author="Kyeong S. Shin" w:date="2017-05-01T10:50:00Z">
        <w:r>
          <w:t xml:space="preserve">the </w:t>
        </w:r>
      </w:ins>
      <w:ins w:id="371" w:author="Kyeong S. Shin" w:date="2017-05-01T10:48:00Z">
        <w:r>
          <w:t xml:space="preserve">Rx Gain </w:t>
        </w:r>
      </w:ins>
      <w:ins w:id="372" w:author="Kyeong S. Shin" w:date="2017-05-01T10:50:00Z">
        <w:r>
          <w:t xml:space="preserve">knob </w:t>
        </w:r>
      </w:ins>
      <w:ins w:id="373" w:author="Kyeong S. Shin" w:date="2017-05-01T10:48:00Z">
        <w:r w:rsidR="00B22DAD">
          <w:t>set to</w:t>
        </w:r>
        <w:r>
          <w:t xml:space="preserve"> 10</w:t>
        </w:r>
      </w:ins>
      <w:ins w:id="374" w:author="Kyeong S. Shin" w:date="2017-05-01T10:51:00Z">
        <w:r w:rsidR="00B22DAD">
          <w:t xml:space="preserve"> </w:t>
        </w:r>
      </w:ins>
      <w:ins w:id="375" w:author="Kyeong S. Shin" w:date="2017-05-01T10:48:00Z">
        <w:r>
          <w:t>dB and 0</w:t>
        </w:r>
      </w:ins>
      <w:ins w:id="376" w:author="Kyeong S. Shin" w:date="2017-05-01T10:51:00Z">
        <w:r w:rsidR="00B22DAD">
          <w:t xml:space="preserve"> </w:t>
        </w:r>
      </w:ins>
      <w:ins w:id="377" w:author="Kyeong S. Shin" w:date="2017-05-01T10:48:00Z">
        <w:r>
          <w:t>dB</w:t>
        </w:r>
      </w:ins>
      <w:ins w:id="378" w:author="Kyeong S. Shin" w:date="2017-05-01T10:50:00Z">
        <w:r>
          <w:t>.</w:t>
        </w:r>
      </w:ins>
      <w:ins w:id="379" w:author="Kyeong S. Shin" w:date="2017-05-01T10:55:00Z">
        <w:r w:rsidR="00B22DAD">
          <w:t xml:space="preserve"> Also, with Rx Gain knob set to 0 dB, </w:t>
        </w:r>
      </w:ins>
      <w:ins w:id="380" w:author="Kyeong S. Shin" w:date="2017-05-01T10:56:00Z">
        <w:r w:rsidR="00B22DAD">
          <w:t>attach</w:t>
        </w:r>
      </w:ins>
      <w:ins w:id="381" w:author="Kyeong S. Shin" w:date="2017-05-01T10:55:00Z">
        <w:r w:rsidR="00B22DAD">
          <w:t xml:space="preserve"> a</w:t>
        </w:r>
      </w:ins>
      <w:ins w:id="382" w:author="Kyeong S. Shin" w:date="2017-05-01T10:56:00Z">
        <w:r w:rsidR="00B22DAD">
          <w:t xml:space="preserve"> 10dB attenuator to the sensor and gener</w:t>
        </w:r>
        <w:r w:rsidR="008E1B38">
          <w:t>ate</w:t>
        </w:r>
        <w:r w:rsidR="00B22DAD">
          <w:t xml:space="preserve"> PSD estimates. </w:t>
        </w:r>
      </w:ins>
    </w:p>
    <w:p w14:paraId="3C0E3623" w14:textId="6E6F638D" w:rsidR="00F71A39" w:rsidRDefault="00B22DAD" w:rsidP="00B22DAD">
      <w:pPr>
        <w:pStyle w:val="a6"/>
        <w:numPr>
          <w:ilvl w:val="1"/>
          <w:numId w:val="35"/>
        </w:numPr>
        <w:rPr>
          <w:ins w:id="383" w:author="Kyeong S. Shin" w:date="2017-05-01T10:51:00Z"/>
          <w:lang w:eastAsia="ko-KR"/>
        </w:rPr>
        <w:pPrChange w:id="384" w:author="Kyeong S. Shin" w:date="2017-05-01T10:57:00Z">
          <w:pPr>
            <w:pStyle w:val="a6"/>
            <w:numPr>
              <w:numId w:val="34"/>
            </w:numPr>
            <w:ind w:hanging="360"/>
          </w:pPr>
        </w:pPrChange>
      </w:pPr>
      <w:ins w:id="385" w:author="Kyeong S. Shin" w:date="2017-05-01T10:57:00Z">
        <w:r>
          <w:t>Label the generated PSD estimate files carefully, so as you wouldn</w:t>
        </w:r>
      </w:ins>
      <w:ins w:id="386" w:author="Kyeong S. Shin" w:date="2017-05-01T10:58:00Z">
        <w:r>
          <w:t>’t end up mixing them accidently.</w:t>
        </w:r>
      </w:ins>
    </w:p>
    <w:p w14:paraId="5E62B585" w14:textId="6E2F0518" w:rsidR="00F71A39" w:rsidRDefault="00B22DAD" w:rsidP="00B22DAD">
      <w:pPr>
        <w:pStyle w:val="a6"/>
        <w:numPr>
          <w:ilvl w:val="0"/>
          <w:numId w:val="35"/>
        </w:numPr>
        <w:rPr>
          <w:ins w:id="387" w:author="Kyeong S. Shin" w:date="2017-05-01T10:53:00Z"/>
          <w:lang w:eastAsia="ko-KR"/>
        </w:rPr>
        <w:pPrChange w:id="388" w:author="Kyeong S. Shin" w:date="2017-05-01T10:51:00Z">
          <w:pPr>
            <w:pStyle w:val="a6"/>
            <w:numPr>
              <w:numId w:val="34"/>
            </w:numPr>
            <w:ind w:hanging="360"/>
          </w:pPr>
        </w:pPrChange>
      </w:pPr>
      <w:ins w:id="389" w:author="Kyeong S. Shin" w:date="2017-05-01T10:51:00Z">
        <w:r>
          <w:t>Plot the</w:t>
        </w:r>
      </w:ins>
      <w:ins w:id="390" w:author="Kyeong S. Shin" w:date="2017-05-01T10:52:00Z">
        <w:r>
          <w:t xml:space="preserve"> PSD </w:t>
        </w:r>
      </w:ins>
      <w:ins w:id="391" w:author="Kyeong S. Shin" w:date="2017-05-01T10:58:00Z">
        <w:r>
          <w:t>estimates</w:t>
        </w:r>
      </w:ins>
      <w:ins w:id="392" w:author="Kyeong S. Shin" w:date="2017-05-01T10:52:00Z">
        <w:r>
          <w:t xml:space="preserve">, and cross-compare the </w:t>
        </w:r>
      </w:ins>
      <w:ins w:id="393" w:author="Kyeong S. Shin" w:date="2017-05-01T10:53:00Z">
        <w:r>
          <w:t xml:space="preserve">results. </w:t>
        </w:r>
      </w:ins>
    </w:p>
    <w:p w14:paraId="54C0BE35" w14:textId="40142106" w:rsidR="008E1B38" w:rsidRDefault="00B22DAD" w:rsidP="008E1B38">
      <w:pPr>
        <w:pStyle w:val="a6"/>
        <w:numPr>
          <w:ilvl w:val="1"/>
          <w:numId w:val="35"/>
        </w:numPr>
        <w:rPr>
          <w:ins w:id="394" w:author="Kyeong S. Shin" w:date="2017-05-01T11:07:00Z"/>
          <w:lang w:eastAsia="ko-KR"/>
        </w:rPr>
        <w:pPrChange w:id="395" w:author="Kyeong S. Shin" w:date="2017-05-01T11:03:00Z">
          <w:pPr>
            <w:pStyle w:val="a6"/>
            <w:numPr>
              <w:numId w:val="34"/>
            </w:numPr>
            <w:ind w:hanging="360"/>
          </w:pPr>
        </w:pPrChange>
      </w:pPr>
      <w:ins w:id="396" w:author="Kyeong S. Shin" w:date="2017-05-01T10:53:00Z">
        <w:r>
          <w:t>If the</w:t>
        </w:r>
      </w:ins>
      <w:ins w:id="397" w:author="Kyeong S. Shin" w:date="2017-05-01T10:58:00Z">
        <w:r>
          <w:t xml:space="preserve"> observed</w:t>
        </w:r>
      </w:ins>
      <w:ins w:id="398" w:author="Kyeong S. Shin" w:date="2017-05-01T10:55:00Z">
        <w:r>
          <w:t xml:space="preserve"> power</w:t>
        </w:r>
      </w:ins>
      <w:ins w:id="399" w:author="Kyeong S. Shin" w:date="2017-05-01T10:53:00Z">
        <w:r>
          <w:t xml:space="preserve"> level</w:t>
        </w:r>
      </w:ins>
      <w:ins w:id="400" w:author="Kyeong S. Shin" w:date="2017-05-01T11:02:00Z">
        <w:r w:rsidR="008E1B38">
          <w:t xml:space="preserve"> in any FFT bin</w:t>
        </w:r>
      </w:ins>
      <w:ins w:id="401" w:author="Kyeong S. Shin" w:date="2017-05-01T10:53:00Z">
        <w:r>
          <w:t xml:space="preserve"> increases significantly more</w:t>
        </w:r>
      </w:ins>
      <w:ins w:id="402" w:author="Kyeong S. Shin" w:date="2017-05-01T11:09:00Z">
        <w:r w:rsidR="008E1B38">
          <w:t xml:space="preserve"> (or </w:t>
        </w:r>
      </w:ins>
      <w:ins w:id="403" w:author="Kyeong S. Shin" w:date="2017-05-01T11:10:00Z">
        <w:r w:rsidR="008E1B38">
          <w:t xml:space="preserve">significantly </w:t>
        </w:r>
      </w:ins>
      <w:ins w:id="404" w:author="Kyeong S. Shin" w:date="2017-05-01T11:09:00Z">
        <w:r w:rsidR="008E1B38">
          <w:t>less)</w:t>
        </w:r>
      </w:ins>
      <w:ins w:id="405" w:author="Kyeong S. Shin" w:date="2017-05-01T10:53:00Z">
        <w:r>
          <w:t xml:space="preserve"> than the </w:t>
        </w:r>
      </w:ins>
      <w:ins w:id="406" w:author="Kyeong S. Shin" w:date="2017-05-01T11:00:00Z">
        <w:r>
          <w:t xml:space="preserve">increase in the </w:t>
        </w:r>
      </w:ins>
      <w:ins w:id="407" w:author="Kyeong S. Shin" w:date="2017-05-01T11:05:00Z">
        <w:r w:rsidR="008E1B38">
          <w:t xml:space="preserve">configured </w:t>
        </w:r>
      </w:ins>
      <w:ins w:id="408" w:author="Kyeong S. Shin" w:date="2017-05-01T11:00:00Z">
        <w:r w:rsidR="008E1B38">
          <w:t>gain level</w:t>
        </w:r>
      </w:ins>
      <w:ins w:id="409" w:author="Kyeong S. Shin" w:date="2017-05-01T10:58:00Z">
        <w:r>
          <w:t xml:space="preserve">, </w:t>
        </w:r>
      </w:ins>
      <w:ins w:id="410" w:author="Kyeong S. Shin" w:date="2017-05-01T11:00:00Z">
        <w:r w:rsidR="008E1B38">
          <w:t>and if the observed signal is not</w:t>
        </w:r>
      </w:ins>
      <w:ins w:id="411" w:author="Kyeong S. Shin" w:date="2017-05-01T11:03:00Z">
        <w:r w:rsidR="008E1B38">
          <w:t xml:space="preserve"> supposed to be</w:t>
        </w:r>
      </w:ins>
      <w:ins w:id="412" w:author="Kyeong S. Shin" w:date="2017-05-01T11:05:00Z">
        <w:r w:rsidR="008E1B38">
          <w:t xml:space="preserve"> </w:t>
        </w:r>
      </w:ins>
      <w:ins w:id="413" w:author="Kyeong S. Shin" w:date="2017-05-01T11:00:00Z">
        <w:r w:rsidR="008E1B38">
          <w:t>bursty (ex</w:t>
        </w:r>
      </w:ins>
      <w:ins w:id="414" w:author="Kyeong S. Shin" w:date="2017-05-01T11:01:00Z">
        <w:r w:rsidR="008E1B38">
          <w:t>ample of non-bursty transmission</w:t>
        </w:r>
      </w:ins>
      <w:ins w:id="415" w:author="Kyeong S. Shin" w:date="2017-05-01T11:00:00Z">
        <w:r w:rsidR="008E1B38">
          <w:t>: FM, ATSC, etc), nonlineari</w:t>
        </w:r>
      </w:ins>
      <w:ins w:id="416" w:author="Kyeong S. Shin" w:date="2017-05-01T11:03:00Z">
        <w:r w:rsidR="008E1B38">
          <w:t>ty is detected</w:t>
        </w:r>
      </w:ins>
      <w:ins w:id="417" w:author="Kyeong S. Shin" w:date="2017-05-01T11:00:00Z">
        <w:r>
          <w:t>.</w:t>
        </w:r>
      </w:ins>
    </w:p>
    <w:p w14:paraId="7AE61289" w14:textId="7533D285" w:rsidR="008E1B38" w:rsidRDefault="008E1B38" w:rsidP="008E1B38">
      <w:pPr>
        <w:pStyle w:val="a6"/>
        <w:numPr>
          <w:ilvl w:val="2"/>
          <w:numId w:val="35"/>
        </w:numPr>
        <w:rPr>
          <w:ins w:id="418" w:author="Kyeong S. Shin" w:date="2017-05-01T11:11:00Z"/>
          <w:lang w:eastAsia="ko-KR"/>
        </w:rPr>
        <w:pPrChange w:id="419" w:author="Kyeong S. Shin" w:date="2017-05-01T11:07:00Z">
          <w:pPr>
            <w:pStyle w:val="a6"/>
            <w:numPr>
              <w:numId w:val="34"/>
            </w:numPr>
            <w:ind w:hanging="360"/>
          </w:pPr>
        </w:pPrChange>
      </w:pPr>
      <w:ins w:id="420" w:author="Kyeong S. Shin" w:date="2017-05-01T11:07:00Z">
        <w:r>
          <w:t>To avoid a false-positive</w:t>
        </w:r>
      </w:ins>
      <w:ins w:id="421" w:author="Kyeong S. Shin" w:date="2017-05-01T11:08:00Z">
        <w:r>
          <w:t xml:space="preserve"> case</w:t>
        </w:r>
      </w:ins>
      <w:ins w:id="422" w:author="Kyeong S. Shin" w:date="2017-05-01T11:07:00Z">
        <w:r>
          <w:t xml:space="preserve">, you may want to </w:t>
        </w:r>
      </w:ins>
      <w:ins w:id="423" w:author="Kyeong S. Shin" w:date="2017-05-01T11:10:00Z">
        <w:r w:rsidR="008F19CB">
          <w:t>use enough averages and</w:t>
        </w:r>
        <w:r>
          <w:t xml:space="preserve"> FFT points to </w:t>
        </w:r>
      </w:ins>
      <w:ins w:id="424" w:author="Kyeong S. Shin" w:date="2017-05-01T11:08:00Z">
        <w:r>
          <w:t xml:space="preserve">make </w:t>
        </w:r>
        <w:r w:rsidR="008F19CB">
          <w:t>the final conclusion</w:t>
        </w:r>
      </w:ins>
      <w:ins w:id="425" w:author="Kyeong S. Shin" w:date="2017-05-01T11:10:00Z">
        <w:r>
          <w:t>.</w:t>
        </w:r>
      </w:ins>
      <w:ins w:id="426" w:author="Kyeong S. Shin" w:date="2017-05-01T11:08:00Z">
        <w:r>
          <w:t xml:space="preserve"> </w:t>
        </w:r>
      </w:ins>
    </w:p>
    <w:p w14:paraId="60203FC9" w14:textId="35C22C0D" w:rsidR="008F19CB" w:rsidRDefault="008F19CB" w:rsidP="008F19CB">
      <w:pPr>
        <w:pStyle w:val="a6"/>
        <w:numPr>
          <w:ilvl w:val="0"/>
          <w:numId w:val="35"/>
        </w:numPr>
        <w:rPr>
          <w:ins w:id="427" w:author="Kyeong S. Shin" w:date="2017-05-01T11:13:00Z"/>
          <w:lang w:eastAsia="ko-KR"/>
        </w:rPr>
        <w:pPrChange w:id="428" w:author="Kyeong S. Shin" w:date="2017-05-01T11:11:00Z">
          <w:pPr>
            <w:pStyle w:val="a6"/>
            <w:numPr>
              <w:numId w:val="34"/>
            </w:numPr>
            <w:ind w:hanging="360"/>
          </w:pPr>
        </w:pPrChange>
      </w:pPr>
      <w:ins w:id="429" w:author="Kyeong S. Shin" w:date="2017-05-01T11:11:00Z">
        <w:r>
          <w:lastRenderedPageBreak/>
          <w:t>If you are still not sure, try calculating the observed noise power level of the sensor and compare that against the expected</w:t>
        </w:r>
      </w:ins>
      <w:ins w:id="430" w:author="Kyeong S. Shin" w:date="2017-05-01T11:12:00Z">
        <w:r>
          <w:t xml:space="preserve"> noise</w:t>
        </w:r>
      </w:ins>
      <w:ins w:id="431" w:author="Kyeong S. Shin" w:date="2017-05-01T11:11:00Z">
        <w:r>
          <w:t xml:space="preserve"> power level. </w:t>
        </w:r>
      </w:ins>
      <w:ins w:id="432" w:author="Kyeong S. Shin" w:date="2017-05-01T11:13:00Z">
        <w:r>
          <w:t xml:space="preserve">This can be </w:t>
        </w:r>
      </w:ins>
      <w:ins w:id="433" w:author="Kyeong S. Shin" w:date="2017-05-01T11:14:00Z">
        <w:r>
          <w:t>done</w:t>
        </w:r>
      </w:ins>
      <w:ins w:id="434" w:author="Kyeong S. Shin" w:date="2017-05-01T11:13:00Z">
        <w:r>
          <w:t xml:space="preserve"> by calculating:</w:t>
        </w:r>
      </w:ins>
    </w:p>
    <w:p w14:paraId="32921F25" w14:textId="211C81D9" w:rsidR="008F19CB" w:rsidRPr="008F19CB" w:rsidRDefault="008F19CB" w:rsidP="008F19CB">
      <w:pPr>
        <w:pStyle w:val="a6"/>
        <w:rPr>
          <w:ins w:id="435" w:author="Kyeong S. Shin" w:date="2017-05-01T11:14:00Z"/>
          <w:lang w:eastAsia="ko-KR"/>
          <w:rPrChange w:id="436" w:author="Kyeong S. Shin" w:date="2017-05-01T11:14:00Z">
            <w:rPr>
              <w:ins w:id="437" w:author="Kyeong S. Shin" w:date="2017-05-01T11:14:00Z"/>
              <w:lang w:eastAsia="ko-KR"/>
            </w:rPr>
          </w:rPrChange>
        </w:rPr>
        <w:pPrChange w:id="438" w:author="Kyeong S. Shin" w:date="2017-05-01T11:13:00Z">
          <w:pPr>
            <w:pStyle w:val="a6"/>
            <w:numPr>
              <w:numId w:val="34"/>
            </w:numPr>
            <w:ind w:hanging="360"/>
          </w:pPr>
        </w:pPrChange>
      </w:pPr>
      <m:oMathPara>
        <m:oMath>
          <m:d>
            <m:dPr>
              <m:ctrlPr>
                <w:ins w:id="439" w:author="Kyeong S. Shin" w:date="2017-05-01T11:14:00Z">
                  <w:rPr>
                    <w:rFonts w:ascii="Cambria Math" w:hAnsi="Cambria Math"/>
                    <w:lang w:eastAsia="ko-KR"/>
                  </w:rPr>
                </w:ins>
              </m:ctrlPr>
            </m:dPr>
            <m:e>
              <m:r>
                <w:ins w:id="440" w:author="Kyeong S. Shin" w:date="2017-05-01T11:13:00Z">
                  <m:rPr>
                    <m:sty m:val="p"/>
                  </m:rPr>
                  <w:rPr>
                    <w:rFonts w:ascii="Cambria Math" w:hAnsi="Cambria Math"/>
                    <w:lang w:eastAsia="ko-KR"/>
                  </w:rPr>
                  <m:t>-174+10 log10</m:t>
                </w:ins>
              </m:r>
              <m:d>
                <m:dPr>
                  <m:ctrlPr>
                    <w:ins w:id="441" w:author="Kyeong S. Shin" w:date="2017-05-01T11:13:00Z">
                      <w:rPr>
                        <w:rFonts w:ascii="Cambria Math" w:hAnsi="Cambria Math"/>
                        <w:lang w:eastAsia="ko-KR"/>
                      </w:rPr>
                    </w:ins>
                  </m:ctrlPr>
                </m:dPr>
                <m:e>
                  <m:r>
                    <w:ins w:id="442" w:author="Kyeong S. Shin" w:date="2017-05-01T11:13:00Z">
                      <m:rPr>
                        <m:sty m:val="p"/>
                      </m:rPr>
                      <w:rPr>
                        <w:rFonts w:ascii="Cambria Math" w:hAnsi="Cambria Math"/>
                        <w:lang w:eastAsia="ko-KR"/>
                      </w:rPr>
                      <m:t xml:space="preserve">FFT Bin </m:t>
                    </w:ins>
                  </m:r>
                  <m:r>
                    <w:ins w:id="443" w:author="Kyeong S. Shin" w:date="2017-05-01T11:14:00Z">
                      <m:rPr>
                        <m:sty m:val="p"/>
                      </m:rPr>
                      <w:rPr>
                        <w:rFonts w:ascii="Cambria Math" w:hAnsi="Cambria Math"/>
                        <w:lang w:eastAsia="ko-KR"/>
                      </w:rPr>
                      <m:t>Width</m:t>
                    </w:ins>
                  </m:r>
                </m:e>
              </m:d>
              <m:r>
                <w:ins w:id="444" w:author="Kyeong S. Shin" w:date="2017-05-01T11:14:00Z">
                  <w:rPr>
                    <w:rFonts w:ascii="Cambria Math" w:hAnsi="Cambria Math"/>
                    <w:lang w:eastAsia="ko-KR"/>
                  </w:rPr>
                  <m:t>+Noise Figure</m:t>
                </w:ins>
              </m:r>
              <m:ctrlPr>
                <w:ins w:id="445" w:author="Kyeong S. Shin" w:date="2017-05-01T11:14:00Z">
                  <w:rPr>
                    <w:rFonts w:ascii="Cambria Math" w:hAnsi="Cambria Math"/>
                    <w:i/>
                    <w:lang w:eastAsia="ko-KR"/>
                  </w:rPr>
                </w:ins>
              </m:ctrlPr>
            </m:e>
          </m:d>
          <m:r>
            <w:ins w:id="446" w:author="Kyeong S. Shin" w:date="2017-05-01T11:14:00Z">
              <w:rPr>
                <w:rFonts w:ascii="Cambria Math" w:hAnsi="Cambria Math"/>
                <w:lang w:eastAsia="ko-KR"/>
              </w:rPr>
              <m:t>dBm</m:t>
            </w:ins>
          </m:r>
        </m:oMath>
      </m:oMathPara>
    </w:p>
    <w:p w14:paraId="30BD9B9F" w14:textId="6894743F" w:rsidR="008F19CB" w:rsidRDefault="008F19CB" w:rsidP="008F19CB">
      <w:pPr>
        <w:pStyle w:val="a6"/>
        <w:rPr>
          <w:ins w:id="447" w:author="Kyeong S. Shin" w:date="2017-05-01T11:06:00Z"/>
          <w:lang w:eastAsia="ko-KR"/>
        </w:rPr>
        <w:pPrChange w:id="448" w:author="Kyeong S. Shin" w:date="2017-05-01T11:13:00Z">
          <w:pPr>
            <w:pStyle w:val="a6"/>
            <w:numPr>
              <w:numId w:val="34"/>
            </w:numPr>
            <w:ind w:hanging="360"/>
          </w:pPr>
        </w:pPrChange>
      </w:pPr>
      <w:ins w:id="449" w:author="Kyeong S. Shin" w:date="2017-05-01T11:14:00Z">
        <w:r>
          <w:rPr>
            <w:lang w:eastAsia="ko-KR"/>
          </w:rPr>
          <w:t>, where the noise figure</w:t>
        </w:r>
      </w:ins>
      <w:ins w:id="450" w:author="Kyeong S. Shin" w:date="2017-05-01T11:15:00Z">
        <w:r>
          <w:rPr>
            <w:lang w:eastAsia="ko-KR"/>
          </w:rPr>
          <w:t xml:space="preserve"> (*Gain, frequency dependent)</w:t>
        </w:r>
      </w:ins>
      <w:ins w:id="451" w:author="Kyeong S. Shin" w:date="2017-05-01T11:14:00Z">
        <w:r>
          <w:rPr>
            <w:lang w:eastAsia="ko-KR"/>
          </w:rPr>
          <w:t xml:space="preserve"> of the board is available at </w:t>
        </w:r>
      </w:ins>
      <w:ins w:id="452" w:author="Kyeong S. Shin" w:date="2017-05-01T11:15:00Z">
        <w:r>
          <w:rPr>
            <w:lang w:eastAsia="ko-KR"/>
          </w:rPr>
          <w:fldChar w:fldCharType="begin"/>
        </w:r>
        <w:r>
          <w:rPr>
            <w:lang w:eastAsia="ko-KR"/>
          </w:rPr>
          <w:instrText xml:space="preserve"> HYPERLINK "</w:instrText>
        </w:r>
        <w:r w:rsidRPr="008F19CB">
          <w:rPr>
            <w:lang w:eastAsia="ko-KR"/>
          </w:rPr>
          <w:instrText>http://files.ettus.com/performance_data/ubx/UBX-without-UHD-corrections.pdf</w:instrText>
        </w:r>
        <w:r>
          <w:rPr>
            <w:lang w:eastAsia="ko-KR"/>
          </w:rPr>
          <w:instrText xml:space="preserve">" </w:instrText>
        </w:r>
        <w:r>
          <w:rPr>
            <w:lang w:eastAsia="ko-KR"/>
          </w:rPr>
          <w:fldChar w:fldCharType="separate"/>
        </w:r>
      </w:ins>
      <w:r w:rsidRPr="00EC6D71">
        <w:rPr>
          <w:rStyle w:val="a5"/>
          <w:lang w:eastAsia="ko-KR"/>
        </w:rPr>
        <w:t>http://files.ettus.com/performance_data/ubx/UBX-without-UHD-corrections.pdf</w:t>
      </w:r>
      <w:ins w:id="453" w:author="Kyeong S. Shin" w:date="2017-05-01T11:15:00Z">
        <w:r>
          <w:rPr>
            <w:lang w:eastAsia="ko-KR"/>
          </w:rPr>
          <w:fldChar w:fldCharType="end"/>
        </w:r>
      </w:ins>
    </w:p>
    <w:p w14:paraId="3566D05F" w14:textId="1A1B54FF" w:rsidR="001F6EEE" w:rsidRPr="006F6BE7" w:rsidDel="006F6BE7" w:rsidRDefault="001F6EEE" w:rsidP="00B62AC8">
      <w:pPr>
        <w:spacing w:after="160" w:line="259" w:lineRule="auto"/>
        <w:rPr>
          <w:del w:id="454" w:author="Kyeong S. Shin" w:date="2017-05-01T07:01:00Z"/>
          <w:rFonts w:cstheme="minorHAnsi"/>
          <w:rPrChange w:id="455" w:author="Kyeong S. Shin" w:date="2017-05-01T10:16:00Z">
            <w:rPr>
              <w:del w:id="456" w:author="Kyeong S. Shin" w:date="2017-05-01T07:01:00Z"/>
              <w:rFonts w:cstheme="minorHAnsi"/>
            </w:rPr>
          </w:rPrChange>
        </w:rPr>
        <w:pPrChange w:id="457" w:author="Kyeong S. Shin" w:date="2017-05-01T10:16:00Z">
          <w:pPr>
            <w:spacing w:after="160" w:line="259" w:lineRule="auto"/>
          </w:pPr>
        </w:pPrChange>
      </w:pPr>
      <w:bookmarkStart w:id="458" w:name="_GoBack"/>
      <w:bookmarkEnd w:id="458"/>
    </w:p>
    <w:p w14:paraId="37FC70D3" w14:textId="31977958" w:rsidR="001052F3" w:rsidDel="00FA1534" w:rsidRDefault="001052F3" w:rsidP="006F6BE7">
      <w:pPr>
        <w:pStyle w:val="a6"/>
        <w:numPr>
          <w:ilvl w:val="0"/>
          <w:numId w:val="21"/>
        </w:numPr>
        <w:rPr>
          <w:del w:id="459" w:author="Kyeong S. Shin" w:date="2017-05-01T07:01:00Z"/>
          <w:lang w:eastAsia="ko-KR"/>
        </w:rPr>
        <w:pPrChange w:id="460" w:author="Kyeong S. Shin" w:date="2017-05-01T10:16:00Z">
          <w:pPr>
            <w:spacing w:after="160" w:line="259" w:lineRule="auto"/>
          </w:pPr>
        </w:pPrChange>
      </w:pPr>
      <w:del w:id="461" w:author="Kyeong S. Shin" w:date="2017-05-01T07:01:00Z">
        <w:r w:rsidDel="00E24AA5">
          <w:br w:type="page"/>
        </w:r>
      </w:del>
    </w:p>
    <w:p w14:paraId="04DA4A5D" w14:textId="4EE3141B" w:rsidR="00C65EB6" w:rsidDel="006F6BE7" w:rsidRDefault="001052F3" w:rsidP="006F6BE7">
      <w:pPr>
        <w:pStyle w:val="a6"/>
        <w:rPr>
          <w:del w:id="462" w:author="Kyeong S. Shin" w:date="2017-05-01T10:16:00Z"/>
          <w:moveFrom w:id="463" w:author="Kyeong S. Shin" w:date="2017-05-01T06:59:00Z"/>
          <w:lang w:eastAsia="ko-KR"/>
        </w:rPr>
        <w:pPrChange w:id="464" w:author="Kyeong S. Shin" w:date="2017-05-01T10:16:00Z">
          <w:pPr>
            <w:pStyle w:val="2"/>
          </w:pPr>
        </w:pPrChange>
      </w:pPr>
      <w:moveFromRangeStart w:id="465" w:author="Kyeong S. Shin" w:date="2017-05-01T06:59:00Z" w:name="move481385289"/>
      <w:moveFrom w:id="466" w:author="Kyeong S. Shin" w:date="2017-05-01T06:59:00Z">
        <w:del w:id="467" w:author="Kyeong S. Shin" w:date="2017-05-01T10:16:00Z">
          <w:r w:rsidDel="006F6BE7">
            <w:rPr>
              <w:rFonts w:hint="eastAsia"/>
              <w:lang w:eastAsia="ko-KR"/>
            </w:rPr>
            <w:delText xml:space="preserve">Appendix </w:delText>
          </w:r>
          <w:r w:rsidDel="006F6BE7">
            <w:rPr>
              <w:lang w:eastAsia="ko-KR"/>
            </w:rPr>
            <w:delText xml:space="preserve"> A – Recommended </w:delText>
          </w:r>
          <w:r w:rsidR="004F3C91" w:rsidDel="006F6BE7">
            <w:rPr>
              <w:lang w:eastAsia="ko-KR"/>
            </w:rPr>
            <w:delText xml:space="preserve">Test </w:delText>
          </w:r>
          <w:r w:rsidDel="006F6BE7">
            <w:rPr>
              <w:lang w:eastAsia="ko-KR"/>
            </w:rPr>
            <w:delText>Configurations For USRP N2x0 + UBX-40 Stations</w:delText>
          </w:r>
        </w:del>
      </w:moveFrom>
    </w:p>
    <w:p w14:paraId="752EB102" w14:textId="78871EEE" w:rsidR="001052F3" w:rsidDel="006F6BE7" w:rsidRDefault="001052F3" w:rsidP="006F6BE7">
      <w:pPr>
        <w:pStyle w:val="a6"/>
        <w:rPr>
          <w:del w:id="468" w:author="Kyeong S. Shin" w:date="2017-05-01T10:16:00Z"/>
          <w:moveFrom w:id="469" w:author="Kyeong S. Shin" w:date="2017-05-01T06:59:00Z"/>
          <w:lang w:eastAsia="ko-KR"/>
        </w:rPr>
        <w:pPrChange w:id="470" w:author="Kyeong S. Shin" w:date="2017-05-01T10:16:00Z">
          <w:pPr/>
        </w:pPrChange>
      </w:pPr>
    </w:p>
    <w:p w14:paraId="14144F99" w14:textId="3AA0154B" w:rsidR="001052F3" w:rsidRPr="001052F3" w:rsidDel="006F6BE7" w:rsidRDefault="001052F3" w:rsidP="006F6BE7">
      <w:pPr>
        <w:pStyle w:val="a6"/>
        <w:rPr>
          <w:del w:id="471" w:author="Kyeong S. Shin" w:date="2017-05-01T10:16:00Z"/>
          <w:moveFrom w:id="472" w:author="Kyeong S. Shin" w:date="2017-05-01T06:59:00Z"/>
          <w:lang w:eastAsia="ko-KR"/>
        </w:rPr>
        <w:pPrChange w:id="473" w:author="Kyeong S. Shin" w:date="2017-05-01T10:16:00Z">
          <w:pPr>
            <w:jc w:val="center"/>
          </w:pPr>
        </w:pPrChange>
      </w:pPr>
      <w:moveFrom w:id="474" w:author="Kyeong S. Shin" w:date="2017-05-01T06:59:00Z">
        <w:del w:id="475" w:author="Kyeong S. Shin" w:date="2017-05-01T10:16:00Z">
          <w:r w:rsidDel="006F6BE7">
            <w:rPr>
              <w:noProof/>
              <w:lang w:eastAsia="ko-KR"/>
            </w:rPr>
            <w:drawing>
              <wp:anchor distT="0" distB="0" distL="114300" distR="114300" simplePos="0" relativeHeight="251659264" behindDoc="0" locked="0" layoutInCell="1" allowOverlap="1" wp14:anchorId="13162A5A" wp14:editId="5B7A3B93">
                <wp:simplePos x="0" y="0"/>
                <wp:positionH relativeFrom="margin">
                  <wp:align>left</wp:align>
                </wp:positionH>
                <wp:positionV relativeFrom="paragraph">
                  <wp:posOffset>8890</wp:posOffset>
                </wp:positionV>
                <wp:extent cx="6119495" cy="3941445"/>
                <wp:effectExtent l="0" t="0" r="0" b="1905"/>
                <wp:wrapTopAndBottom/>
                <wp:docPr id="7" name="이미지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19495" cy="3941445"/>
                        </a:xfrm>
                        <a:prstGeom prst="rect">
                          <a:avLst/>
                        </a:prstGeom>
                      </pic:spPr>
                    </pic:pic>
                  </a:graphicData>
                </a:graphic>
              </wp:anchor>
            </w:drawing>
          </w:r>
          <w:r w:rsidDel="006F6BE7">
            <w:rPr>
              <w:rFonts w:hint="eastAsia"/>
              <w:lang w:eastAsia="ko-KR"/>
            </w:rPr>
            <w:delText>F</w:delText>
          </w:r>
          <w:r w:rsidDel="006F6BE7">
            <w:rPr>
              <w:lang w:eastAsia="ko-KR"/>
            </w:rPr>
            <w:delText>ig. 5: Recommended Station Configurations for a USRP N2x0 + UBX-40 Based Station Testing.</w:delText>
          </w:r>
        </w:del>
      </w:moveFrom>
    </w:p>
    <w:p w14:paraId="3880BD0A" w14:textId="4072A47F" w:rsidR="001052F3" w:rsidDel="006F6BE7" w:rsidRDefault="001052F3" w:rsidP="006F6BE7">
      <w:pPr>
        <w:pStyle w:val="a6"/>
        <w:rPr>
          <w:del w:id="476" w:author="Kyeong S. Shin" w:date="2017-05-01T10:16:00Z"/>
          <w:moveFrom w:id="477" w:author="Kyeong S. Shin" w:date="2017-05-01T06:59:00Z"/>
          <w:b/>
          <w:bCs/>
        </w:rPr>
        <w:pPrChange w:id="478" w:author="Kyeong S. Shin" w:date="2017-05-01T10:16:00Z">
          <w:pPr>
            <w:pStyle w:val="Standard"/>
          </w:pPr>
        </w:pPrChange>
      </w:pPr>
      <w:moveFrom w:id="479" w:author="Kyeong S. Shin" w:date="2017-05-01T06:59:00Z">
        <w:del w:id="480" w:author="Kyeong S. Shin" w:date="2017-05-01T10:16:00Z">
          <w:r w:rsidDel="006F6BE7">
            <w:rPr>
              <w:b/>
              <w:bCs/>
            </w:rPr>
            <w:delText>Experiment Type 2 – Time Averaged PSD</w:delText>
          </w:r>
        </w:del>
      </w:moveFrom>
    </w:p>
    <w:p w14:paraId="3DE10BD7" w14:textId="0EE4E312" w:rsidR="001052F3" w:rsidDel="006F6BE7" w:rsidRDefault="001052F3" w:rsidP="006F6BE7">
      <w:pPr>
        <w:pStyle w:val="a6"/>
        <w:rPr>
          <w:del w:id="481" w:author="Kyeong S. Shin" w:date="2017-05-01T10:16:00Z"/>
          <w:moveFrom w:id="482" w:author="Kyeong S. Shin" w:date="2017-05-01T06:59:00Z"/>
        </w:rPr>
        <w:pPrChange w:id="483" w:author="Kyeong S. Shin" w:date="2017-05-01T10:16:00Z">
          <w:pPr>
            <w:pStyle w:val="Standard"/>
            <w:numPr>
              <w:numId w:val="27"/>
            </w:numPr>
            <w:ind w:left="720" w:hanging="360"/>
          </w:pPr>
        </w:pPrChange>
      </w:pPr>
      <w:moveFrom w:id="484" w:author="Kyeong S. Shin" w:date="2017-05-01T06:59:00Z">
        <w:del w:id="485" w:author="Kyeong S. Shin" w:date="2017-05-01T10:16:00Z">
          <w:r w:rsidDel="006F6BE7">
            <w:delText>‘Output PSD Data’ checked: CityscapePSDFilePlotter.py do not support Raw I-Q data files yet. (Will only accept CityScape PSD estimate data files). Check “Output Raw IQ Data</w:delText>
          </w:r>
          <w:r w:rsidR="004E21EA" w:rsidDel="006F6BE7">
            <w:delText>”</w:delText>
          </w:r>
          <w:r w:rsidDel="006F6BE7">
            <w:delText xml:space="preserve"> </w:delText>
          </w:r>
          <w:r w:rsidR="004E21EA" w:rsidDel="006F6BE7">
            <w:delText xml:space="preserve">if and only </w:delText>
          </w:r>
          <w:r w:rsidDel="006F6BE7">
            <w:delText>if you want Raw I-Q data instead of the PSD estimates</w:delText>
          </w:r>
          <w:r w:rsidR="004E21EA" w:rsidDel="006F6BE7">
            <w:delText xml:space="preserve"> and will supply your own tools</w:delText>
          </w:r>
          <w:r w:rsidDel="006F6BE7">
            <w:delText>.</w:delText>
          </w:r>
        </w:del>
      </w:moveFrom>
    </w:p>
    <w:p w14:paraId="7D8FFD76" w14:textId="54DEC5A6" w:rsidR="001052F3" w:rsidDel="006F6BE7" w:rsidRDefault="001052F3" w:rsidP="006F6BE7">
      <w:pPr>
        <w:pStyle w:val="a6"/>
        <w:rPr>
          <w:del w:id="486" w:author="Kyeong S. Shin" w:date="2017-05-01T10:16:00Z"/>
          <w:moveFrom w:id="487" w:author="Kyeong S. Shin" w:date="2017-05-01T06:59:00Z"/>
        </w:rPr>
        <w:pPrChange w:id="488" w:author="Kyeong S. Shin" w:date="2017-05-01T10:16:00Z">
          <w:pPr>
            <w:pStyle w:val="Standard"/>
            <w:numPr>
              <w:numId w:val="27"/>
            </w:numPr>
            <w:ind w:left="720" w:hanging="360"/>
          </w:pPr>
        </w:pPrChange>
      </w:pPr>
      <w:moveFrom w:id="489" w:author="Kyeong S. Shin" w:date="2017-05-01T06:59:00Z">
        <w:del w:id="490" w:author="Kyeong S. Shin" w:date="2017-05-01T10:16:00Z">
          <w:r w:rsidDel="006F6BE7">
            <w:rPr>
              <w:b/>
              <w:bCs/>
            </w:rPr>
            <w:delText>Minutes of Data Per Scan File: Depends on the number of averages that you want to have</w:delText>
          </w:r>
          <w:r w:rsidDel="006F6BE7">
            <w:delText xml:space="preserve"> for the PSD estimates (</w:delText>
          </w:r>
          <w:r w:rsidDel="006F6BE7">
            <w:rPr>
              <w:b/>
              <w:bCs/>
            </w:rPr>
            <w:delText xml:space="preserve">See </w:delText>
          </w:r>
          <w:r w:rsidR="007C7BB8" w:rsidDel="006F6BE7">
            <w:rPr>
              <w:b/>
              <w:bCs/>
            </w:rPr>
            <w:delText>“</w:delText>
          </w:r>
          <w:r w:rsidR="007C7BB8" w:rsidRPr="007C7BB8" w:rsidDel="006F6BE7">
            <w:rPr>
              <w:b/>
              <w:bCs/>
            </w:rPr>
            <w:delText>ESTIMATING NUMBER OF AVERAGES USED FOR THE PSD ESTIMATES</w:delText>
          </w:r>
          <w:r w:rsidR="007C7BB8" w:rsidDel="006F6BE7">
            <w:rPr>
              <w:b/>
              <w:bCs/>
            </w:rPr>
            <w:delText>” below</w:delText>
          </w:r>
          <w:r w:rsidDel="006F6BE7">
            <w:delText>).</w:delText>
          </w:r>
        </w:del>
      </w:moveFrom>
    </w:p>
    <w:p w14:paraId="17FB8737" w14:textId="015160A7" w:rsidR="001052F3" w:rsidDel="006F6BE7" w:rsidRDefault="001052F3" w:rsidP="006F6BE7">
      <w:pPr>
        <w:pStyle w:val="a6"/>
        <w:rPr>
          <w:del w:id="491" w:author="Kyeong S. Shin" w:date="2017-05-01T10:16:00Z"/>
          <w:moveFrom w:id="492" w:author="Kyeong S. Shin" w:date="2017-05-01T06:59:00Z"/>
        </w:rPr>
        <w:pPrChange w:id="493" w:author="Kyeong S. Shin" w:date="2017-05-01T10:16:00Z">
          <w:pPr>
            <w:pStyle w:val="Standard"/>
          </w:pPr>
        </w:pPrChange>
      </w:pPr>
    </w:p>
    <w:p w14:paraId="277EF976" w14:textId="4DAE948C" w:rsidR="001052F3" w:rsidDel="006F6BE7" w:rsidRDefault="001052F3" w:rsidP="006F6BE7">
      <w:pPr>
        <w:pStyle w:val="a6"/>
        <w:rPr>
          <w:del w:id="494" w:author="Kyeong S. Shin" w:date="2017-05-01T10:16:00Z"/>
          <w:moveFrom w:id="495" w:author="Kyeong S. Shin" w:date="2017-05-01T06:59:00Z"/>
          <w:b/>
          <w:bCs/>
        </w:rPr>
        <w:pPrChange w:id="496" w:author="Kyeong S. Shin" w:date="2017-05-01T10:16:00Z">
          <w:pPr>
            <w:pStyle w:val="Standard"/>
          </w:pPr>
        </w:pPrChange>
      </w:pPr>
      <w:moveFrom w:id="497" w:author="Kyeong S. Shin" w:date="2017-05-01T06:59:00Z">
        <w:del w:id="498" w:author="Kyeong S. Shin" w:date="2017-05-01T10:16:00Z">
          <w:r w:rsidDel="006F6BE7">
            <w:rPr>
              <w:b/>
              <w:bCs/>
            </w:rPr>
            <w:delText>Experiment Type 1 – RAW IQ</w:delText>
          </w:r>
        </w:del>
      </w:moveFrom>
    </w:p>
    <w:p w14:paraId="4D34EB59" w14:textId="0AD2A290" w:rsidR="001052F3" w:rsidDel="006F6BE7" w:rsidRDefault="001052F3" w:rsidP="006F6BE7">
      <w:pPr>
        <w:pStyle w:val="a6"/>
        <w:rPr>
          <w:del w:id="499" w:author="Kyeong S. Shin" w:date="2017-05-01T10:16:00Z"/>
          <w:moveFrom w:id="500" w:author="Kyeong S. Shin" w:date="2017-05-01T06:59:00Z"/>
        </w:rPr>
        <w:pPrChange w:id="501" w:author="Kyeong S. Shin" w:date="2017-05-01T10:16:00Z">
          <w:pPr>
            <w:pStyle w:val="Standard"/>
            <w:numPr>
              <w:numId w:val="27"/>
            </w:numPr>
            <w:ind w:left="720" w:hanging="360"/>
          </w:pPr>
        </w:pPrChange>
      </w:pPr>
      <w:moveFrom w:id="502" w:author="Kyeong S. Shin" w:date="2017-05-01T06:59:00Z">
        <w:del w:id="503" w:author="Kyeong S. Shin" w:date="2017-05-01T10:16:00Z">
          <w:r w:rsidDel="006F6BE7">
            <w:delText>Experiment Type 1 can be ignored if you are only generating PSD estimate files (not applied if running on PSD-only mode).</w:delText>
          </w:r>
        </w:del>
      </w:moveFrom>
    </w:p>
    <w:p w14:paraId="02359A1D" w14:textId="4DB32742" w:rsidR="001052F3" w:rsidDel="006F6BE7" w:rsidRDefault="001052F3" w:rsidP="006F6BE7">
      <w:pPr>
        <w:pStyle w:val="a6"/>
        <w:rPr>
          <w:del w:id="504" w:author="Kyeong S. Shin" w:date="2017-05-01T10:16:00Z"/>
          <w:moveFrom w:id="505" w:author="Kyeong S. Shin" w:date="2017-05-01T06:59:00Z"/>
        </w:rPr>
        <w:pPrChange w:id="506" w:author="Kyeong S. Shin" w:date="2017-05-01T10:16:00Z">
          <w:pPr>
            <w:pStyle w:val="Standard"/>
          </w:pPr>
        </w:pPrChange>
      </w:pPr>
    </w:p>
    <w:p w14:paraId="5D6609C6" w14:textId="3136687F" w:rsidR="001052F3" w:rsidDel="006F6BE7" w:rsidRDefault="001052F3" w:rsidP="006F6BE7">
      <w:pPr>
        <w:pStyle w:val="a6"/>
        <w:rPr>
          <w:del w:id="507" w:author="Kyeong S. Shin" w:date="2017-05-01T10:16:00Z"/>
          <w:moveFrom w:id="508" w:author="Kyeong S. Shin" w:date="2017-05-01T06:59:00Z"/>
          <w:b/>
          <w:bCs/>
        </w:rPr>
        <w:pPrChange w:id="509" w:author="Kyeong S. Shin" w:date="2017-05-01T10:16:00Z">
          <w:pPr>
            <w:pStyle w:val="Standard"/>
          </w:pPr>
        </w:pPrChange>
      </w:pPr>
      <w:moveFrom w:id="510" w:author="Kyeong S. Shin" w:date="2017-05-01T06:59:00Z">
        <w:del w:id="511" w:author="Kyeong S. Shin" w:date="2017-05-01T10:16:00Z">
          <w:r w:rsidDel="006F6BE7">
            <w:rPr>
              <w:b/>
              <w:bCs/>
            </w:rPr>
            <w:delText>Scanner Configuration</w:delText>
          </w:r>
        </w:del>
      </w:moveFrom>
    </w:p>
    <w:p w14:paraId="2E91D676" w14:textId="733AE0A6" w:rsidR="001052F3" w:rsidDel="006F6BE7" w:rsidRDefault="001052F3" w:rsidP="006F6BE7">
      <w:pPr>
        <w:pStyle w:val="a6"/>
        <w:rPr>
          <w:del w:id="512" w:author="Kyeong S. Shin" w:date="2017-05-01T10:16:00Z"/>
          <w:moveFrom w:id="513" w:author="Kyeong S. Shin" w:date="2017-05-01T06:59:00Z"/>
        </w:rPr>
        <w:pPrChange w:id="514" w:author="Kyeong S. Shin" w:date="2017-05-01T10:16:00Z">
          <w:pPr>
            <w:pStyle w:val="Standard"/>
            <w:numPr>
              <w:numId w:val="27"/>
            </w:numPr>
            <w:ind w:left="720" w:hanging="360"/>
          </w:pPr>
        </w:pPrChange>
      </w:pPr>
      <w:moveFrom w:id="515" w:author="Kyeong S. Shin" w:date="2017-05-01T06:59:00Z">
        <w:del w:id="516" w:author="Kyeong S. Shin" w:date="2017-05-01T10:16:00Z">
          <w:r w:rsidDel="006F6BE7">
            <w:delText>Min Start Freque</w:delText>
          </w:r>
          <w:r w:rsidR="00C5513C" w:rsidDel="006F6BE7">
            <w:delText>ncy MHz, Max Stop Frequency MHz</w:delText>
          </w:r>
          <w:r w:rsidDel="006F6BE7">
            <w:delText>: 10 MHz / 6000 MHz (Min/Max frequency for UBX-40 daughterboard).</w:delText>
          </w:r>
        </w:del>
      </w:moveFrom>
    </w:p>
    <w:p w14:paraId="2BDD3C11" w14:textId="7D6C9F94" w:rsidR="001052F3" w:rsidDel="006F6BE7" w:rsidRDefault="001052F3" w:rsidP="006F6BE7">
      <w:pPr>
        <w:pStyle w:val="a6"/>
        <w:rPr>
          <w:del w:id="517" w:author="Kyeong S. Shin" w:date="2017-05-01T10:16:00Z"/>
          <w:moveFrom w:id="518" w:author="Kyeong S. Shin" w:date="2017-05-01T06:59:00Z"/>
        </w:rPr>
        <w:pPrChange w:id="519" w:author="Kyeong S. Shin" w:date="2017-05-01T10:16:00Z">
          <w:pPr>
            <w:pStyle w:val="Standard"/>
            <w:numPr>
              <w:numId w:val="27"/>
            </w:numPr>
            <w:ind w:left="720" w:hanging="360"/>
          </w:pPr>
        </w:pPrChange>
      </w:pPr>
      <w:moveFrom w:id="520" w:author="Kyeong S. Shin" w:date="2017-05-01T06:59:00Z">
        <w:del w:id="521" w:author="Kyeong S. Shin" w:date="2017-05-01T10:16:00Z">
          <w:r w:rsidDel="006F6BE7">
            <w:delText>Start Fr</w:delText>
          </w:r>
          <w:r w:rsidR="00C5513C" w:rsidDel="006F6BE7">
            <w:delText>equency MHz, Stop Frequency MHz</w:delText>
          </w:r>
          <w:r w:rsidDel="006F6BE7">
            <w:delText>: 10 MHz / 3000 MHz (Min frequency for UBX-40 daughterboard and the maximum frequency of the 31 bands of interest).</w:delText>
          </w:r>
        </w:del>
      </w:moveFrom>
    </w:p>
    <w:p w14:paraId="615631CA" w14:textId="2E38659B" w:rsidR="001052F3" w:rsidDel="006F6BE7" w:rsidRDefault="00C5513C" w:rsidP="006F6BE7">
      <w:pPr>
        <w:pStyle w:val="a6"/>
        <w:rPr>
          <w:del w:id="522" w:author="Kyeong S. Shin" w:date="2017-05-01T10:16:00Z"/>
          <w:moveFrom w:id="523" w:author="Kyeong S. Shin" w:date="2017-05-01T06:59:00Z"/>
        </w:rPr>
        <w:pPrChange w:id="524" w:author="Kyeong S. Shin" w:date="2017-05-01T10:16:00Z">
          <w:pPr>
            <w:pStyle w:val="Standard"/>
            <w:numPr>
              <w:numId w:val="27"/>
            </w:numPr>
            <w:ind w:left="720" w:hanging="360"/>
          </w:pPr>
        </w:pPrChange>
      </w:pPr>
      <w:moveFrom w:id="525" w:author="Kyeong S. Shin" w:date="2017-05-01T06:59:00Z">
        <w:del w:id="526" w:author="Kyeong S. Shin" w:date="2017-05-01T10:16:00Z">
          <w:r w:rsidDel="006F6BE7">
            <w:delText>Additional Tune Delay (msec)</w:delText>
          </w:r>
          <w:r w:rsidR="001052F3" w:rsidDel="006F6BE7">
            <w:delText>: 30ms, to prevent possible data quality issues due to the excessively fast retuning speed</w:delText>
          </w:r>
          <w:r w:rsidR="00C12857" w:rsidDel="006F6BE7">
            <w:delText xml:space="preserve"> without slowing down the scan speed too much</w:delText>
          </w:r>
          <w:r w:rsidR="001052F3" w:rsidDel="006F6BE7">
            <w:delText>.</w:delText>
          </w:r>
        </w:del>
      </w:moveFrom>
    </w:p>
    <w:p w14:paraId="42C0F583" w14:textId="15285F46" w:rsidR="001052F3" w:rsidDel="006F6BE7" w:rsidRDefault="001052F3" w:rsidP="006F6BE7">
      <w:pPr>
        <w:pStyle w:val="a6"/>
        <w:rPr>
          <w:del w:id="527" w:author="Kyeong S. Shin" w:date="2017-05-01T10:16:00Z"/>
          <w:moveFrom w:id="528" w:author="Kyeong S. Shin" w:date="2017-05-01T06:59:00Z"/>
        </w:rPr>
        <w:pPrChange w:id="529" w:author="Kyeong S. Shin" w:date="2017-05-01T10:16:00Z">
          <w:pPr>
            <w:pStyle w:val="Standard"/>
            <w:numPr>
              <w:numId w:val="27"/>
            </w:numPr>
            <w:ind w:left="720" w:hanging="360"/>
          </w:pPr>
        </w:pPrChange>
      </w:pPr>
      <w:moveFrom w:id="530" w:author="Kyeong S. Shin" w:date="2017-05-01T06:59:00Z">
        <w:del w:id="531" w:author="Kyeong S. Shin" w:date="2017-05-01T10:16:00Z">
          <w:r w:rsidDel="006F6BE7">
            <w:delText xml:space="preserve">RX Gain: Level of </w:delText>
          </w:r>
          <w:r w:rsidR="00C5513C" w:rsidDel="006F6BE7">
            <w:delText>the LNA gain to test. Low value</w:delText>
          </w:r>
          <w:r w:rsidDel="006F6BE7">
            <w:delText>: incre</w:delText>
          </w:r>
          <w:r w:rsidR="00820E08" w:rsidDel="006F6BE7">
            <w:delText>ased noise figure, Higher value</w:delText>
          </w:r>
          <w:r w:rsidDel="006F6BE7">
            <w:delText>: higher chance of nonlinearities.</w:delText>
          </w:r>
        </w:del>
      </w:moveFrom>
    </w:p>
    <w:p w14:paraId="7F978857" w14:textId="7698F440" w:rsidR="001052F3" w:rsidDel="006F6BE7" w:rsidRDefault="001052F3" w:rsidP="006F6BE7">
      <w:pPr>
        <w:pStyle w:val="a6"/>
        <w:rPr>
          <w:del w:id="532" w:author="Kyeong S. Shin" w:date="2017-05-01T10:16:00Z"/>
          <w:moveFrom w:id="533" w:author="Kyeong S. Shin" w:date="2017-05-01T06:59:00Z"/>
        </w:rPr>
        <w:pPrChange w:id="534" w:author="Kyeong S. Shin" w:date="2017-05-01T10:16:00Z">
          <w:pPr>
            <w:pStyle w:val="Standard"/>
            <w:numPr>
              <w:numId w:val="27"/>
            </w:numPr>
            <w:ind w:left="720" w:hanging="360"/>
          </w:pPr>
        </w:pPrChange>
      </w:pPr>
      <w:moveFrom w:id="535" w:author="Kyeong S. Shin" w:date="2017-05-01T06:59:00Z">
        <w:del w:id="536" w:author="Kyeong S. Shin" w:date="2017-05-01T10:16:00Z">
          <w:r w:rsidDel="006F6BE7">
            <w:delText>Samples Per snapshot: (“Eff. Sampling Rate” knob) / (Desired FFT bin width), since “Samples Per Snapshot” currently also determines the FFT size. 1024</w:delText>
          </w:r>
          <w:r w:rsidR="00C11BBF" w:rsidDel="006F6BE7">
            <w:delText xml:space="preserve"> or 2048 is usually a fine choice</w:delText>
          </w:r>
          <w:r w:rsidDel="006F6BE7">
            <w:delText>.</w:delText>
          </w:r>
          <w:r w:rsidR="007E3EAB" w:rsidDel="006F6BE7">
            <w:delText xml:space="preserve"> </w:delText>
          </w:r>
        </w:del>
      </w:moveFrom>
    </w:p>
    <w:p w14:paraId="73566511" w14:textId="76724CA4" w:rsidR="001052F3" w:rsidDel="006F6BE7" w:rsidRDefault="006E334F" w:rsidP="006F6BE7">
      <w:pPr>
        <w:pStyle w:val="a6"/>
        <w:rPr>
          <w:del w:id="537" w:author="Kyeong S. Shin" w:date="2017-05-01T10:16:00Z"/>
          <w:moveFrom w:id="538" w:author="Kyeong S. Shin" w:date="2017-05-01T06:59:00Z"/>
        </w:rPr>
        <w:pPrChange w:id="539" w:author="Kyeong S. Shin" w:date="2017-05-01T10:16:00Z">
          <w:pPr>
            <w:pStyle w:val="Textbody"/>
            <w:numPr>
              <w:numId w:val="27"/>
            </w:numPr>
            <w:ind w:left="720" w:hanging="360"/>
          </w:pPr>
        </w:pPrChange>
      </w:pPr>
      <w:moveFrom w:id="540" w:author="Kyeong S. Shin" w:date="2017-05-01T06:59:00Z">
        <w:del w:id="541" w:author="Kyeong S. Shin" w:date="2017-05-01T10:16:00Z">
          <w:r w:rsidDel="006F6BE7">
            <w:delText>“Eff.Sampling Rate”</w:delText>
          </w:r>
          <w:r w:rsidR="001052F3" w:rsidDel="006F6BE7">
            <w:delText>: 2</w:delText>
          </w:r>
          <w:r w:rsidDel="006F6BE7">
            <w:delText>5000000 (25MS/s). Allowed Range</w:delText>
          </w:r>
          <w:r w:rsidR="001052F3" w:rsidDel="006F6BE7">
            <w:delText>: 100e6/512 (A</w:delText>
          </w:r>
          <w:r w:rsidR="00820E08" w:rsidDel="006F6BE7">
            <w:delText>pproximately 200kS/s) – 100e6/4</w:delText>
          </w:r>
          <w:r w:rsidR="001052F3" w:rsidDel="006F6BE7">
            <w:delText xml:space="preserve"> (25MS/s), but in integer.</w:delText>
          </w:r>
        </w:del>
      </w:moveFrom>
    </w:p>
    <w:p w14:paraId="547039EE" w14:textId="19F32F09" w:rsidR="001052F3" w:rsidRPr="00820E08" w:rsidDel="006F6BE7" w:rsidRDefault="001052F3" w:rsidP="006F6BE7">
      <w:pPr>
        <w:pStyle w:val="a6"/>
        <w:rPr>
          <w:del w:id="542" w:author="Kyeong S. Shin" w:date="2017-05-01T10:16:00Z"/>
          <w:moveFrom w:id="543" w:author="Kyeong S. Shin" w:date="2017-05-01T06:59:00Z"/>
        </w:rPr>
        <w:pPrChange w:id="544" w:author="Kyeong S. Shin" w:date="2017-05-01T10:16:00Z">
          <w:pPr>
            <w:pStyle w:val="Standard"/>
          </w:pPr>
        </w:pPrChange>
      </w:pPr>
    </w:p>
    <w:p w14:paraId="5F0033EF" w14:textId="6464B25E" w:rsidR="001052F3" w:rsidDel="006F6BE7" w:rsidRDefault="001052F3" w:rsidP="006F6BE7">
      <w:pPr>
        <w:pStyle w:val="a6"/>
        <w:rPr>
          <w:del w:id="545" w:author="Kyeong S. Shin" w:date="2017-05-01T10:16:00Z"/>
          <w:moveFrom w:id="546" w:author="Kyeong S. Shin" w:date="2017-05-01T06:59:00Z"/>
        </w:rPr>
        <w:pPrChange w:id="547" w:author="Kyeong S. Shin" w:date="2017-05-01T10:16:00Z">
          <w:pPr>
            <w:pStyle w:val="2"/>
            <w:numPr>
              <w:ilvl w:val="0"/>
              <w:numId w:val="0"/>
            </w:numPr>
          </w:pPr>
        </w:pPrChange>
      </w:pPr>
      <w:bookmarkStart w:id="548" w:name="_Hlk480266912"/>
      <w:moveFrom w:id="549" w:author="Kyeong S. Shin" w:date="2017-05-01T06:59:00Z">
        <w:del w:id="550" w:author="Kyeong S. Shin" w:date="2017-05-01T10:16:00Z">
          <w:r w:rsidDel="006F6BE7">
            <w:delText>Estimating Number of Averages Used for the PSD Estimates</w:delText>
          </w:r>
          <w:bookmarkEnd w:id="548"/>
        </w:del>
      </w:moveFrom>
    </w:p>
    <w:p w14:paraId="3CED291F" w14:textId="061BAF92" w:rsidR="00820E08" w:rsidDel="006F6BE7" w:rsidRDefault="00820E08" w:rsidP="006F6BE7">
      <w:pPr>
        <w:pStyle w:val="a6"/>
        <w:rPr>
          <w:del w:id="551" w:author="Kyeong S. Shin" w:date="2017-05-01T10:16:00Z"/>
          <w:moveFrom w:id="552" w:author="Kyeong S. Shin" w:date="2017-05-01T06:59:00Z"/>
        </w:rPr>
        <w:pPrChange w:id="553" w:author="Kyeong S. Shin" w:date="2017-05-01T10:16:00Z">
          <w:pPr>
            <w:pStyle w:val="Textbody"/>
            <w:pBdr>
              <w:bottom w:val="single" w:sz="6" w:space="1" w:color="auto"/>
            </w:pBdr>
          </w:pPr>
        </w:pPrChange>
      </w:pPr>
    </w:p>
    <w:p w14:paraId="25D5370F" w14:textId="74B0F071" w:rsidR="001052F3" w:rsidDel="006F6BE7" w:rsidRDefault="001052F3" w:rsidP="006F6BE7">
      <w:pPr>
        <w:pStyle w:val="a6"/>
        <w:rPr>
          <w:del w:id="554" w:author="Kyeong S. Shin" w:date="2017-05-01T10:16:00Z"/>
          <w:moveFrom w:id="555" w:author="Kyeong S. Shin" w:date="2017-05-01T06:59:00Z"/>
        </w:rPr>
        <w:pPrChange w:id="556" w:author="Kyeong S. Shin" w:date="2017-05-01T10:16:00Z">
          <w:pPr>
            <w:pStyle w:val="Textbody"/>
            <w:pBdr>
              <w:bottom w:val="single" w:sz="6" w:space="1" w:color="auto"/>
            </w:pBdr>
          </w:pPr>
        </w:pPrChange>
      </w:pPr>
      <w:moveFrom w:id="557" w:author="Kyeong S. Shin" w:date="2017-05-01T06:59:00Z">
        <w:del w:id="558" w:author="Kyeong S. Shin" w:date="2017-05-01T10:16:00Z">
          <w:r w:rsidDel="006F6BE7">
            <w:delText xml:space="preserve">* </w:delText>
          </w:r>
          <w:r w:rsidR="00820E08" w:rsidDel="006F6BE7">
            <w:delText>TL; DR</w:delText>
          </w:r>
          <w:r w:rsidDel="006F6BE7">
            <w:delText xml:space="preserve">: For a sweep of 10MHz to 3000MHz, “Additional Tune Delay” of 30 ms, and the Effective Sampling rate of 25MS/s, </w:delText>
          </w:r>
          <w:r w:rsidR="006A76C9" w:rsidDel="006F6BE7">
            <w:delText xml:space="preserve">each sweep will take approximately 7.8 seconds. </w:delText>
          </w:r>
          <w:r w:rsidDel="006F6BE7">
            <w:delText>Setting “Experi</w:delText>
          </w:r>
          <w:r w:rsidR="006A76C9" w:rsidDel="006F6BE7">
            <w:delText xml:space="preserve">ment Type 2 – Time Averaged PSD </w:delText>
          </w:r>
          <w:r w:rsidDel="006F6BE7">
            <w:delText xml:space="preserve">:: Minutes of Data Per Scan File” field to </w:delText>
          </w:r>
          <w:r w:rsidDel="006F6BE7">
            <w:rPr>
              <w:b/>
              <w:bCs/>
            </w:rPr>
            <w:delText xml:space="preserve">13 minutes (780 seconds) </w:delText>
          </w:r>
          <w:r w:rsidDel="006F6BE7">
            <w:delText>will let you generate PSD estimate files with ab</w:delText>
          </w:r>
          <w:r w:rsidR="006A76C9" w:rsidDel="006F6BE7">
            <w:delText>out 100 sweeps averaged</w:delText>
          </w:r>
          <w:r w:rsidDel="006F6BE7">
            <w:delText xml:space="preserve"> and aggregated together.</w:delText>
          </w:r>
        </w:del>
      </w:moveFrom>
    </w:p>
    <w:p w14:paraId="376A8235" w14:textId="430509D3" w:rsidR="00820E08" w:rsidRPr="006A76C9" w:rsidDel="006F6BE7" w:rsidRDefault="00820E08" w:rsidP="006F6BE7">
      <w:pPr>
        <w:pStyle w:val="a6"/>
        <w:rPr>
          <w:del w:id="559" w:author="Kyeong S. Shin" w:date="2017-05-01T10:16:00Z"/>
          <w:moveFrom w:id="560" w:author="Kyeong S. Shin" w:date="2017-05-01T06:59:00Z"/>
        </w:rPr>
        <w:pPrChange w:id="561" w:author="Kyeong S. Shin" w:date="2017-05-01T10:16:00Z">
          <w:pPr>
            <w:pStyle w:val="Textbody"/>
          </w:pPr>
        </w:pPrChange>
      </w:pPr>
    </w:p>
    <w:p w14:paraId="7FAE0F1D" w14:textId="33496FC5" w:rsidR="001052F3" w:rsidDel="006F6BE7" w:rsidRDefault="001052F3" w:rsidP="006F6BE7">
      <w:pPr>
        <w:pStyle w:val="a6"/>
        <w:rPr>
          <w:del w:id="562" w:author="Kyeong S. Shin" w:date="2017-05-01T10:16:00Z"/>
          <w:moveFrom w:id="563" w:author="Kyeong S. Shin" w:date="2017-05-01T06:59:00Z"/>
        </w:rPr>
        <w:pPrChange w:id="564" w:author="Kyeong S. Shin" w:date="2017-05-01T10:16:00Z">
          <w:pPr>
            <w:pStyle w:val="Textbody"/>
          </w:pPr>
        </w:pPrChange>
      </w:pPr>
      <w:moveFrom w:id="565" w:author="Kyeong S. Shin" w:date="2017-05-01T06:59:00Z">
        <w:del w:id="566" w:author="Kyeong S. Shin" w:date="2017-05-01T10:16:00Z">
          <w:r w:rsidDel="006F6BE7">
            <w:delText>Currently, the test suite does not let you configure the number of averages used for the PSD estimates. Fortunately, however, this can be estimated and somewhat controlled.</w:delText>
          </w:r>
        </w:del>
      </w:moveFrom>
    </w:p>
    <w:p w14:paraId="5386D57A" w14:textId="0F9DB850" w:rsidR="001052F3" w:rsidDel="006F6BE7" w:rsidRDefault="001052F3" w:rsidP="006F6BE7">
      <w:pPr>
        <w:pStyle w:val="a6"/>
        <w:rPr>
          <w:del w:id="567" w:author="Kyeong S. Shin" w:date="2017-05-01T10:16:00Z"/>
          <w:moveFrom w:id="568" w:author="Kyeong S. Shin" w:date="2017-05-01T06:59:00Z"/>
        </w:rPr>
        <w:pPrChange w:id="569" w:author="Kyeong S. Shin" w:date="2017-05-01T10:16:00Z">
          <w:pPr>
            <w:pStyle w:val="Textbody"/>
          </w:pPr>
        </w:pPrChange>
      </w:pPr>
      <w:moveFrom w:id="570" w:author="Kyeong S. Shin" w:date="2017-05-01T06:59:00Z">
        <w:del w:id="571" w:author="Kyeong S. Shin" w:date="2017-05-01T10:16:00Z">
          <w:r w:rsidDel="006F6BE7">
            <w:delText>Assuming “No. of Snapshots per Channel Visit” = 1, typical time cost per each snapshot is:</w:delText>
          </w:r>
        </w:del>
      </w:moveFrom>
    </w:p>
    <w:p w14:paraId="2ADCB445" w14:textId="76889D6F" w:rsidR="001F6EEE" w:rsidDel="006F6BE7" w:rsidRDefault="001052F3" w:rsidP="006F6BE7">
      <w:pPr>
        <w:pStyle w:val="a6"/>
        <w:rPr>
          <w:del w:id="572" w:author="Kyeong S. Shin" w:date="2017-05-01T10:16:00Z"/>
          <w:moveFrom w:id="573" w:author="Kyeong S. Shin" w:date="2017-05-01T06:59:00Z"/>
        </w:rPr>
        <w:pPrChange w:id="574" w:author="Kyeong S. Shin" w:date="2017-05-01T10:16:00Z">
          <w:pPr>
            <w:pStyle w:val="Textbody"/>
          </w:pPr>
        </w:pPrChange>
      </w:pPr>
      <m:oMath>
        <m:r>
          <w:del w:id="575" w:author="Kyeong S. Shin" w:date="2017-05-01T10:16:00Z">
            <w:rPr>
              <w:rFonts w:ascii="Cambria Math" w:hAnsi="Cambria Math"/>
            </w:rPr>
            <m:t>TimecostperaSnapshot=processingdelay+retunedelay+datacollectiondelay</m:t>
          </w:del>
        </m:r>
      </m:oMath>
      <w:moveFrom w:id="576" w:author="Kyeong S. Shin" w:date="2017-05-01T06:59:00Z">
        <w:del w:id="577" w:author="Kyeong S. Shin" w:date="2017-05-01T10:16:00Z">
          <w:r w:rsidDel="006F6BE7">
            <w:delText xml:space="preserve">. </w:delText>
          </w:r>
        </w:del>
      </w:moveFrom>
    </w:p>
    <w:p w14:paraId="76B89297" w14:textId="7D5FCCBA" w:rsidR="001052F3" w:rsidDel="006F6BE7" w:rsidRDefault="001F6EEE" w:rsidP="006F6BE7">
      <w:pPr>
        <w:pStyle w:val="a6"/>
        <w:rPr>
          <w:del w:id="578" w:author="Kyeong S. Shin" w:date="2017-05-01T10:16:00Z"/>
          <w:moveFrom w:id="579" w:author="Kyeong S. Shin" w:date="2017-05-01T06:59:00Z"/>
        </w:rPr>
        <w:pPrChange w:id="580" w:author="Kyeong S. Shin" w:date="2017-05-01T10:16:00Z">
          <w:pPr>
            <w:pStyle w:val="Textbody"/>
          </w:pPr>
        </w:pPrChange>
      </w:pPr>
      <w:moveFrom w:id="581" w:author="Kyeong S. Shin" w:date="2017-05-01T06:59:00Z">
        <w:del w:id="582" w:author="Kyeong S. Shin" w:date="2017-05-01T10:16:00Z">
          <w:r w:rsidDel="006F6BE7">
            <w:delText>This is approximately 1.5ms +</w:delText>
          </w:r>
          <w:r w:rsidR="001052F3" w:rsidDel="006F6BE7">
            <w:delText xml:space="preserve"> “Additional Tune Delay” knob when “Samples per snapshot” is 1024 and a</w:delText>
          </w:r>
          <w:r w:rsidDel="006F6BE7">
            <w:delText>n</w:delText>
          </w:r>
          <w:r w:rsidR="001052F3" w:rsidDel="006F6BE7">
            <w:delText xml:space="preserve"> average modern PC is used as a host PC.</w:delText>
          </w:r>
        </w:del>
      </w:moveFrom>
    </w:p>
    <w:p w14:paraId="21DCB2ED" w14:textId="2E6C6E67" w:rsidR="001052F3" w:rsidDel="006F6BE7" w:rsidRDefault="001052F3" w:rsidP="006F6BE7">
      <w:pPr>
        <w:pStyle w:val="a6"/>
        <w:rPr>
          <w:del w:id="583" w:author="Kyeong S. Shin" w:date="2017-05-01T10:16:00Z"/>
          <w:moveFrom w:id="584" w:author="Kyeong S. Shin" w:date="2017-05-01T06:59:00Z"/>
        </w:rPr>
        <w:pPrChange w:id="585" w:author="Kyeong S. Shin" w:date="2017-05-01T10:16:00Z">
          <w:pPr>
            <w:pStyle w:val="Textbody"/>
          </w:pPr>
        </w:pPrChange>
      </w:pPr>
      <w:moveFrom w:id="586" w:author="Kyeong S. Shin" w:date="2017-05-01T06:59:00Z">
        <w:del w:id="587" w:author="Kyeong S. Shin" w:date="2017-05-01T10:16:00Z">
          <w:r w:rsidDel="006F6BE7">
            <w:delText>When the scan pattern is set as “DCSpikeAdaptiveScan”, the station takes two snapshots per each 25MHz (or per each “Eff. Sampling Rate in Hz” knob, if you are not using the recommended 25MS/s effective sampling rate). So, the total snapshots required to sweep through the configured bandwidth is:</w:delText>
          </w:r>
        </w:del>
      </w:moveFrom>
    </w:p>
    <w:p w14:paraId="2AC9028B" w14:textId="76F01562" w:rsidR="001052F3" w:rsidDel="006F6BE7" w:rsidRDefault="001052F3" w:rsidP="006F6BE7">
      <w:pPr>
        <w:pStyle w:val="a6"/>
        <w:rPr>
          <w:del w:id="588" w:author="Kyeong S. Shin" w:date="2017-05-01T10:16:00Z"/>
          <w:moveFrom w:id="589" w:author="Kyeong S. Shin" w:date="2017-05-01T06:59:00Z"/>
        </w:rPr>
        <w:pPrChange w:id="590" w:author="Kyeong S. Shin" w:date="2017-05-01T10:16:00Z">
          <w:pPr>
            <w:pStyle w:val="Textbody"/>
          </w:pPr>
        </w:pPrChange>
      </w:pPr>
      <m:oMathPara>
        <m:oMathParaPr>
          <m:jc m:val="left"/>
        </m:oMathParaPr>
        <m:oMath>
          <m:r>
            <w:del w:id="591" w:author="Kyeong S. Shin" w:date="2017-05-01T10:16:00Z">
              <w:rPr>
                <w:rFonts w:ascii="Cambria Math" w:hAnsi="Cambria Math"/>
              </w:rPr>
              <m:t>NumberofSnapshotsperaSweep=ceil(</m:t>
            </w:del>
          </m:r>
          <m:f>
            <m:fPr>
              <m:ctrlPr>
                <w:del w:id="592" w:author="Kyeong S. Shin" w:date="2017-05-01T10:16:00Z">
                  <w:rPr>
                    <w:rFonts w:ascii="Cambria Math" w:hAnsi="Cambria Math"/>
                  </w:rPr>
                </w:del>
              </m:ctrlPr>
            </m:fPr>
            <m:num>
              <m:r>
                <w:del w:id="593" w:author="Kyeong S. Shin" w:date="2017-05-01T10:16:00Z">
                  <w:rPr>
                    <w:rFonts w:ascii="Cambria Math" w:hAnsi="Cambria Math"/>
                  </w:rPr>
                  <m:t>StopFrequencyMHz-StartFrequencyMHz</m:t>
                </w:del>
              </m:r>
            </m:num>
            <m:den>
              <m:r>
                <w:del w:id="594" w:author="Kyeong S. Shin" w:date="2017-05-01T10:16:00Z">
                  <w:rPr>
                    <w:rFonts w:ascii="Cambria Math" w:hAnsi="Cambria Math"/>
                  </w:rPr>
                  <m:t>Eff.SamplingRateMHz</m:t>
                </w:del>
              </m:r>
            </m:den>
          </m:f>
          <m:r>
            <w:del w:id="595" w:author="Kyeong S. Shin" w:date="2017-05-01T10:16:00Z">
              <w:rPr>
                <w:rFonts w:ascii="Cambria Math" w:hAnsi="Cambria Math"/>
              </w:rPr>
              <m:t>)*2</m:t>
            </w:del>
          </m:r>
        </m:oMath>
      </m:oMathPara>
    </w:p>
    <w:p w14:paraId="7C735D2B" w14:textId="3CBC1826" w:rsidR="001052F3" w:rsidDel="006F6BE7" w:rsidRDefault="001052F3" w:rsidP="006F6BE7">
      <w:pPr>
        <w:pStyle w:val="a6"/>
        <w:rPr>
          <w:del w:id="596" w:author="Kyeong S. Shin" w:date="2017-05-01T10:16:00Z"/>
          <w:moveFrom w:id="597" w:author="Kyeong S. Shin" w:date="2017-05-01T06:59:00Z"/>
        </w:rPr>
        <w:pPrChange w:id="598" w:author="Kyeong S. Shin" w:date="2017-05-01T10:16:00Z">
          <w:pPr>
            <w:pStyle w:val="Textbody"/>
          </w:pPr>
        </w:pPrChange>
      </w:pPr>
      <w:moveFrom w:id="599" w:author="Kyeong S. Shin" w:date="2017-05-01T06:59:00Z">
        <w:del w:id="600" w:author="Kyeong S. Shin" w:date="2017-05-01T10:16:00Z">
          <w:r w:rsidDel="006F6BE7">
            <w:delText>So, the time cost per each sweep is:</w:delText>
          </w:r>
        </w:del>
      </w:moveFrom>
    </w:p>
    <w:p w14:paraId="70CA302E" w14:textId="020D31F8" w:rsidR="001052F3" w:rsidDel="006F6BE7" w:rsidRDefault="001052F3" w:rsidP="006F6BE7">
      <w:pPr>
        <w:pStyle w:val="a6"/>
        <w:rPr>
          <w:del w:id="601" w:author="Kyeong S. Shin" w:date="2017-05-01T10:16:00Z"/>
          <w:moveFrom w:id="602" w:author="Kyeong S. Shin" w:date="2017-05-01T06:59:00Z"/>
        </w:rPr>
        <w:pPrChange w:id="603" w:author="Kyeong S. Shin" w:date="2017-05-01T10:16:00Z">
          <w:pPr>
            <w:pStyle w:val="Textbody"/>
          </w:pPr>
        </w:pPrChange>
      </w:pPr>
      <m:oMathPara>
        <m:oMathParaPr>
          <m:jc m:val="left"/>
        </m:oMathParaPr>
        <m:oMath>
          <m:r>
            <w:del w:id="604" w:author="Kyeong S. Shin" w:date="2017-05-01T10:16:00Z">
              <w:rPr>
                <w:rFonts w:ascii="Cambria Math" w:hAnsi="Cambria Math"/>
              </w:rPr>
              <m:t>Timecostperasweep=ceil(</m:t>
            </w:del>
          </m:r>
          <m:f>
            <m:fPr>
              <m:ctrlPr>
                <w:del w:id="605" w:author="Kyeong S. Shin" w:date="2017-05-01T10:16:00Z">
                  <w:rPr>
                    <w:rFonts w:ascii="Cambria Math" w:hAnsi="Cambria Math"/>
                  </w:rPr>
                </w:del>
              </m:ctrlPr>
            </m:fPr>
            <m:num>
              <m:r>
                <w:del w:id="606" w:author="Kyeong S. Shin" w:date="2017-05-01T10:16:00Z">
                  <w:rPr>
                    <w:rFonts w:ascii="Cambria Math" w:hAnsi="Cambria Math"/>
                  </w:rPr>
                  <m:t>Stop</m:t>
                </w:del>
              </m:r>
              <m:r>
                <w:del w:id="607" w:author="Kyeong S. Shin" w:date="2017-05-01T10:16:00Z">
                  <w:rPr>
                    <w:rFonts w:ascii="Cambria Math" w:hAnsi="Cambria Math" w:cs="Cambria Math"/>
                  </w:rPr>
                  <m:t>F</m:t>
                </w:del>
              </m:r>
              <m:r>
                <w:del w:id="608" w:author="Kyeong S. Shin" w:date="2017-05-01T10:16:00Z">
                  <w:rPr>
                    <w:rFonts w:ascii="Cambria Math" w:hAnsi="Cambria Math"/>
                  </w:rPr>
                  <m:t>requencyMHz-StartFrequencyMHz</m:t>
                </w:del>
              </m:r>
            </m:num>
            <m:den>
              <m:r>
                <w:del w:id="609" w:author="Kyeong S. Shin" w:date="2017-05-01T10:16:00Z">
                  <w:rPr>
                    <w:rFonts w:ascii="Cambria Math" w:hAnsi="Cambria Math"/>
                  </w:rPr>
                  <m:t>Eff.SamplingRateMHz</m:t>
                </w:del>
              </m:r>
            </m:den>
          </m:f>
          <m:r>
            <w:del w:id="610" w:author="Kyeong S. Shin" w:date="2017-05-01T10:16:00Z">
              <w:rPr>
                <w:rFonts w:ascii="Cambria Math" w:hAnsi="Cambria Math"/>
              </w:rPr>
              <m:t>)*2*TimeCostperaSnapshot</m:t>
            </w:del>
          </m:r>
        </m:oMath>
      </m:oMathPara>
    </w:p>
    <w:p w14:paraId="07861778" w14:textId="181D5175" w:rsidR="001052F3" w:rsidDel="006F6BE7" w:rsidRDefault="001052F3" w:rsidP="006F6BE7">
      <w:pPr>
        <w:pStyle w:val="a6"/>
        <w:rPr>
          <w:del w:id="611" w:author="Kyeong S. Shin" w:date="2017-05-01T10:16:00Z"/>
          <w:moveFrom w:id="612" w:author="Kyeong S. Shin" w:date="2017-05-01T06:59:00Z"/>
        </w:rPr>
        <w:pPrChange w:id="613" w:author="Kyeong S. Shin" w:date="2017-05-01T10:16:00Z">
          <w:pPr>
            <w:pStyle w:val="Textbody"/>
          </w:pPr>
        </w:pPrChange>
      </w:pPr>
      <w:moveFrom w:id="614" w:author="Kyeong S. Shin" w:date="2017-05-01T06:59:00Z">
        <w:del w:id="615" w:author="Kyeong S. Shin" w:date="2017-05-01T10:16:00Z">
          <w:r w:rsidDel="006F6BE7">
            <w:delText xml:space="preserve">. This equates to about </w:delText>
          </w:r>
          <w:r w:rsidDel="006F6BE7">
            <w:rPr>
              <w:b/>
              <w:bCs/>
            </w:rPr>
            <w:delText xml:space="preserve">7.7 seconds per a sweep </w:delText>
          </w:r>
          <w:r w:rsidDel="006F6BE7">
            <w:delText xml:space="preserve">when the range is from 10MHz to 3000MHz, “Additional Tune Delay” is 30ms, and the Effective Sampling rate is 25MS/s. So, to get a PSD estimates with 100 times of averages, you can set “Experiment Type 2 – Time Averaged PSD :: Minutes of Data Per Scan File” field to  </w:delText>
          </w:r>
          <w:r w:rsidDel="006F6BE7">
            <w:rPr>
              <w:b/>
              <w:bCs/>
            </w:rPr>
            <w:delText xml:space="preserve">13 minutes (780 seconds). </w:delText>
          </w:r>
          <w:r w:rsidR="001F6EEE" w:rsidDel="006F6BE7">
            <w:delText xml:space="preserve"> The plotting tool </w:delText>
          </w:r>
          <w:r w:rsidDel="006F6BE7">
            <w:delText>provided will automatically aggregate the provided PSD estimate file and will generate a max hold / average / min hold plots and Matlab data files from the data.</w:delText>
          </w:r>
        </w:del>
      </w:moveFrom>
    </w:p>
    <w:moveFromRangeEnd w:id="465"/>
    <w:p w14:paraId="423127CF" w14:textId="4131343B" w:rsidR="00243A32" w:rsidDel="003345DA" w:rsidRDefault="00243A32" w:rsidP="006F6BE7">
      <w:pPr>
        <w:pStyle w:val="a6"/>
        <w:rPr>
          <w:del w:id="616" w:author="Kyeong S. Shin" w:date="2017-05-01T06:59:00Z"/>
        </w:rPr>
        <w:pPrChange w:id="617" w:author="Kyeong S. Shin" w:date="2017-05-01T10:16:00Z">
          <w:pPr>
            <w:pStyle w:val="Textbody"/>
          </w:pPr>
        </w:pPrChange>
      </w:pPr>
    </w:p>
    <w:p w14:paraId="17AD94E7" w14:textId="4E1380E4" w:rsidR="00406B5F" w:rsidDel="006F6BE7" w:rsidRDefault="00406B5F" w:rsidP="006F6BE7">
      <w:pPr>
        <w:pStyle w:val="a6"/>
        <w:rPr>
          <w:del w:id="618" w:author="Kyeong S. Shin" w:date="2017-05-01T10:16:00Z"/>
          <w:rFonts w:ascii="Times New Roman" w:hAnsi="Times New Roman" w:cs="FreeSans"/>
          <w:kern w:val="3"/>
          <w:szCs w:val="24"/>
          <w:lang w:eastAsia="ko-KR" w:bidi="hi-IN"/>
        </w:rPr>
        <w:pPrChange w:id="619" w:author="Kyeong S. Shin" w:date="2017-05-01T10:16:00Z">
          <w:pPr>
            <w:spacing w:after="160" w:line="259" w:lineRule="auto"/>
          </w:pPr>
        </w:pPrChange>
      </w:pPr>
      <w:del w:id="620" w:author="Kyeong S. Shin" w:date="2017-05-01T06:59:00Z">
        <w:r w:rsidDel="003345DA">
          <w:br w:type="page"/>
        </w:r>
      </w:del>
    </w:p>
    <w:p w14:paraId="296444F5" w14:textId="7E8594E3" w:rsidR="00406B5F" w:rsidRDefault="00B01639" w:rsidP="00406B5F">
      <w:pPr>
        <w:pStyle w:val="2"/>
        <w:rPr>
          <w:lang w:eastAsia="ko-KR"/>
        </w:rPr>
      </w:pPr>
      <w:ins w:id="621" w:author="Kyeong S. Shin" w:date="2017-05-01T07:01:00Z">
        <w:r>
          <w:rPr>
            <w:lang w:eastAsia="ko-KR"/>
          </w:rPr>
          <w:t xml:space="preserve">Appendix B - </w:t>
        </w:r>
      </w:ins>
      <w:del w:id="622" w:author="Kyeong S. Shin" w:date="2017-05-01T07:01:00Z">
        <w:r w:rsidR="00406B5F" w:rsidDel="00FA1534">
          <w:rPr>
            <w:rFonts w:hint="eastAsia"/>
            <w:lang w:eastAsia="ko-KR"/>
          </w:rPr>
          <w:delText xml:space="preserve">Appendix </w:delText>
        </w:r>
        <w:r w:rsidR="00406B5F" w:rsidDel="00FA1534">
          <w:rPr>
            <w:lang w:eastAsia="ko-KR"/>
          </w:rPr>
          <w:delText xml:space="preserve"> B – </w:delText>
        </w:r>
      </w:del>
      <w:r w:rsidR="00406B5F" w:rsidRPr="00406B5F">
        <w:rPr>
          <w:lang w:eastAsia="ko-KR"/>
        </w:rPr>
        <w:t xml:space="preserve">PSD </w:t>
      </w:r>
      <w:r w:rsidR="00406B5F">
        <w:rPr>
          <w:lang w:eastAsia="ko-KR"/>
        </w:rPr>
        <w:t>File Size Estimate</w:t>
      </w:r>
    </w:p>
    <w:p w14:paraId="3F5F4482" w14:textId="77777777" w:rsidR="00406B5F" w:rsidRPr="006F6BE7" w:rsidRDefault="00406B5F" w:rsidP="006F6BE7">
      <w:pPr>
        <w:rPr>
          <w:rPrChange w:id="623" w:author="Kyeong S. Shin" w:date="2017-05-01T10:17:00Z">
            <w:rPr/>
          </w:rPrChange>
        </w:rPr>
        <w:pPrChange w:id="624" w:author="Kyeong S. Shin" w:date="2017-05-01T10:17:00Z">
          <w:pPr>
            <w:pStyle w:val="Textbody"/>
          </w:pPr>
        </w:pPrChange>
      </w:pPr>
    </w:p>
    <w:p w14:paraId="19D59029" w14:textId="66D4D242" w:rsidR="00243A32" w:rsidRPr="006F6BE7" w:rsidRDefault="00243A32" w:rsidP="006F6BE7">
      <w:pPr>
        <w:rPr>
          <w:rFonts w:cs="Arial"/>
          <w:color w:val="222222"/>
          <w:rPrChange w:id="625" w:author="Kyeong S. Shin" w:date="2017-05-01T10:17:00Z">
            <w:rPr>
              <w:rFonts w:ascii="Arial" w:hAnsi="Arial" w:cs="Arial"/>
              <w:color w:val="222222"/>
              <w:sz w:val="19"/>
              <w:szCs w:val="19"/>
            </w:rPr>
          </w:rPrChange>
        </w:rPr>
        <w:pPrChange w:id="626" w:author="Kyeong S. Shin" w:date="2017-05-01T10:17:00Z">
          <w:pPr>
            <w:shd w:val="clear" w:color="auto" w:fill="FFFFFF"/>
            <w:spacing w:after="0" w:line="221" w:lineRule="atLeast"/>
            <w:jc w:val="both"/>
          </w:pPr>
        </w:pPrChange>
      </w:pPr>
      <w:r w:rsidRPr="006F6BE7">
        <w:rPr>
          <w:rFonts w:cs="Arial"/>
          <w:color w:val="222222"/>
          <w:rPrChange w:id="627" w:author="Kyeong S. Shin" w:date="2017-05-01T10:17:00Z">
            <w:rPr>
              <w:rFonts w:ascii="Arial" w:hAnsi="Arial" w:cs="Arial"/>
              <w:color w:val="222222"/>
              <w:sz w:val="19"/>
              <w:szCs w:val="19"/>
            </w:rPr>
          </w:rPrChange>
        </w:rPr>
        <w:t>The sensor is tasked to scan for I-Q data and the time-averaged minimum, maximum and average PSD values for 1-minute durations are computed on the PC. Lossless compression of 10% is achievable for these files. The estimated file size is</w:t>
      </w:r>
    </w:p>
    <w:p w14:paraId="31082214" w14:textId="77777777" w:rsidR="00243A32" w:rsidRPr="006F6BE7" w:rsidRDefault="00243A32" w:rsidP="006F6BE7">
      <w:pPr>
        <w:rPr>
          <w:rFonts w:cs="Arial"/>
          <w:color w:val="222222"/>
          <w:rPrChange w:id="628" w:author="Kyeong S. Shin" w:date="2017-05-01T10:17:00Z">
            <w:rPr>
              <w:rFonts w:ascii="Arial" w:hAnsi="Arial" w:cs="Arial"/>
              <w:color w:val="222222"/>
              <w:sz w:val="19"/>
              <w:szCs w:val="19"/>
            </w:rPr>
          </w:rPrChange>
        </w:rPr>
        <w:pPrChange w:id="629" w:author="Kyeong S. Shin" w:date="2017-05-01T10:17:00Z">
          <w:pPr>
            <w:shd w:val="clear" w:color="auto" w:fill="FFFFFF"/>
            <w:spacing w:after="0" w:line="221" w:lineRule="atLeast"/>
            <w:jc w:val="center"/>
          </w:pPr>
        </w:pPrChange>
      </w:pPr>
      <w:r w:rsidRPr="006F6BE7">
        <w:rPr>
          <w:rFonts w:cs="Arial"/>
          <w:color w:val="222222"/>
          <w:rPrChange w:id="630" w:author="Kyeong S. Shin" w:date="2017-05-01T10:17:00Z">
            <w:rPr>
              <w:rFonts w:ascii="Arial" w:hAnsi="Arial" w:cs="Arial"/>
              <w:color w:val="222222"/>
              <w:sz w:val="19"/>
              <w:szCs w:val="19"/>
            </w:rPr>
          </w:rPrChange>
        </w:rPr>
        <w:t>File size = 3</w:t>
      </w:r>
      <w:r w:rsidRPr="006F6BE7">
        <w:rPr>
          <w:rFonts w:cs="Arial"/>
          <w:i/>
          <w:iCs/>
          <w:color w:val="222222"/>
          <w:rPrChange w:id="631" w:author="Kyeong S. Shin" w:date="2017-05-01T10:17:00Z">
            <w:rPr>
              <w:rFonts w:ascii="Arial" w:hAnsi="Arial" w:cs="Arial"/>
              <w:i/>
              <w:iCs/>
              <w:color w:val="222222"/>
              <w:sz w:val="19"/>
              <w:szCs w:val="19"/>
            </w:rPr>
          </w:rPrChange>
        </w:rPr>
        <w:t>nNltC</w:t>
      </w:r>
    </w:p>
    <w:p w14:paraId="2010210D" w14:textId="2D14FD32" w:rsidR="00243A32" w:rsidRPr="006F6BE7" w:rsidRDefault="00243A32" w:rsidP="006F6BE7">
      <w:pPr>
        <w:rPr>
          <w:rFonts w:cs="Arial"/>
          <w:color w:val="222222"/>
          <w:rPrChange w:id="632" w:author="Kyeong S. Shin" w:date="2017-05-01T10:17:00Z">
            <w:rPr>
              <w:rFonts w:ascii="Arial" w:hAnsi="Arial" w:cs="Arial"/>
              <w:color w:val="222222"/>
              <w:sz w:val="19"/>
              <w:szCs w:val="19"/>
            </w:rPr>
          </w:rPrChange>
        </w:rPr>
        <w:pPrChange w:id="633" w:author="Kyeong S. Shin" w:date="2017-05-01T10:17:00Z">
          <w:pPr>
            <w:shd w:val="clear" w:color="auto" w:fill="FFFFFF"/>
            <w:spacing w:after="0" w:line="221" w:lineRule="atLeast"/>
            <w:jc w:val="both"/>
          </w:pPr>
        </w:pPrChange>
      </w:pPr>
      <w:r w:rsidRPr="006F6BE7">
        <w:rPr>
          <w:rFonts w:cs="Arial"/>
          <w:color w:val="222222"/>
          <w:rPrChange w:id="634" w:author="Kyeong S. Shin" w:date="2017-05-01T10:17:00Z">
            <w:rPr>
              <w:rFonts w:ascii="Arial" w:hAnsi="Arial" w:cs="Arial"/>
              <w:color w:val="222222"/>
              <w:sz w:val="19"/>
              <w:szCs w:val="19"/>
            </w:rPr>
          </w:rPrChange>
        </w:rPr>
        <w:t>where </w:t>
      </w:r>
      <w:r w:rsidRPr="006F6BE7">
        <w:rPr>
          <w:rFonts w:cs="Arial"/>
          <w:i/>
          <w:iCs/>
          <w:color w:val="222222"/>
          <w:rPrChange w:id="635" w:author="Kyeong S. Shin" w:date="2017-05-01T10:17:00Z">
            <w:rPr>
              <w:rFonts w:ascii="Arial" w:hAnsi="Arial" w:cs="Arial"/>
              <w:i/>
              <w:iCs/>
              <w:color w:val="222222"/>
              <w:sz w:val="19"/>
              <w:szCs w:val="19"/>
            </w:rPr>
          </w:rPrChange>
        </w:rPr>
        <w:t>n</w:t>
      </w:r>
      <w:r w:rsidRPr="006F6BE7">
        <w:rPr>
          <w:rFonts w:cs="Arial"/>
          <w:color w:val="222222"/>
          <w:rPrChange w:id="636" w:author="Kyeong S. Shin" w:date="2017-05-01T10:17:00Z">
            <w:rPr>
              <w:rFonts w:ascii="Arial" w:hAnsi="Arial" w:cs="Arial"/>
              <w:color w:val="222222"/>
              <w:sz w:val="19"/>
              <w:szCs w:val="19"/>
            </w:rPr>
          </w:rPrChange>
        </w:rPr>
        <w:t> is the number of snapshots, </w:t>
      </w:r>
      <w:r w:rsidRPr="006F6BE7">
        <w:rPr>
          <w:rFonts w:cs="Arial"/>
          <w:i/>
          <w:iCs/>
          <w:color w:val="222222"/>
          <w:rPrChange w:id="637" w:author="Kyeong S. Shin" w:date="2017-05-01T10:17:00Z">
            <w:rPr>
              <w:rFonts w:ascii="Arial" w:hAnsi="Arial" w:cs="Arial"/>
              <w:i/>
              <w:iCs/>
              <w:color w:val="222222"/>
              <w:sz w:val="19"/>
              <w:szCs w:val="19"/>
            </w:rPr>
          </w:rPrChange>
        </w:rPr>
        <w:t>N</w:t>
      </w:r>
      <w:r w:rsidRPr="006F6BE7">
        <w:rPr>
          <w:rFonts w:cs="Arial"/>
          <w:color w:val="222222"/>
          <w:rPrChange w:id="638" w:author="Kyeong S. Shin" w:date="2017-05-01T10:17:00Z">
            <w:rPr>
              <w:rFonts w:ascii="Arial" w:hAnsi="Arial" w:cs="Arial"/>
              <w:color w:val="222222"/>
              <w:sz w:val="19"/>
              <w:szCs w:val="19"/>
            </w:rPr>
          </w:rPrChange>
        </w:rPr>
        <w:t> is the samples per snapshot, </w:t>
      </w:r>
      <w:r w:rsidRPr="006F6BE7">
        <w:rPr>
          <w:rFonts w:cs="Arial"/>
          <w:i/>
          <w:iCs/>
          <w:color w:val="222222"/>
          <w:rPrChange w:id="639" w:author="Kyeong S. Shin" w:date="2017-05-01T10:17:00Z">
            <w:rPr>
              <w:rFonts w:ascii="Arial" w:hAnsi="Arial" w:cs="Arial"/>
              <w:i/>
              <w:iCs/>
              <w:color w:val="222222"/>
              <w:sz w:val="19"/>
              <w:szCs w:val="19"/>
            </w:rPr>
          </w:rPrChange>
        </w:rPr>
        <w:t>l</w:t>
      </w:r>
      <w:r w:rsidRPr="006F6BE7">
        <w:rPr>
          <w:rFonts w:cs="Arial"/>
          <w:color w:val="222222"/>
          <w:rPrChange w:id="640" w:author="Kyeong S. Shin" w:date="2017-05-01T10:17:00Z">
            <w:rPr>
              <w:rFonts w:ascii="Arial" w:hAnsi="Arial" w:cs="Arial"/>
              <w:color w:val="222222"/>
              <w:sz w:val="19"/>
              <w:szCs w:val="19"/>
            </w:rPr>
          </w:rPrChange>
        </w:rPr>
        <w:t> is the size of each PSD sample which is 16 bits, </w:t>
      </w:r>
      <w:r w:rsidRPr="006F6BE7">
        <w:rPr>
          <w:rFonts w:cs="Arial"/>
          <w:i/>
          <w:iCs/>
          <w:color w:val="222222"/>
          <w:rPrChange w:id="641" w:author="Kyeong S. Shin" w:date="2017-05-01T10:17:00Z">
            <w:rPr>
              <w:rFonts w:ascii="Arial" w:hAnsi="Arial" w:cs="Arial"/>
              <w:i/>
              <w:iCs/>
              <w:color w:val="222222"/>
              <w:sz w:val="19"/>
              <w:szCs w:val="19"/>
            </w:rPr>
          </w:rPrChange>
        </w:rPr>
        <w:t xml:space="preserve">t </w:t>
      </w:r>
      <w:r w:rsidRPr="006F6BE7">
        <w:rPr>
          <w:rFonts w:cs="Arial"/>
          <w:color w:val="222222"/>
          <w:rPrChange w:id="642" w:author="Kyeong S. Shin" w:date="2017-05-01T10:17:00Z">
            <w:rPr>
              <w:rFonts w:ascii="Arial" w:hAnsi="Arial" w:cs="Arial"/>
              <w:color w:val="222222"/>
              <w:sz w:val="19"/>
              <w:szCs w:val="19"/>
            </w:rPr>
          </w:rPrChange>
        </w:rPr>
        <w:t>is the time in minutes during which time-averaged FFT is computed and </w:t>
      </w:r>
      <w:r w:rsidRPr="006F6BE7">
        <w:rPr>
          <w:rFonts w:cs="Arial"/>
          <w:i/>
          <w:iCs/>
          <w:color w:val="222222"/>
          <w:rPrChange w:id="643" w:author="Kyeong S. Shin" w:date="2017-05-01T10:17:00Z">
            <w:rPr>
              <w:rFonts w:ascii="Arial" w:hAnsi="Arial" w:cs="Arial"/>
              <w:i/>
              <w:iCs/>
              <w:color w:val="222222"/>
              <w:sz w:val="19"/>
              <w:szCs w:val="19"/>
            </w:rPr>
          </w:rPrChange>
        </w:rPr>
        <w:t>C</w:t>
      </w:r>
      <w:r w:rsidRPr="006F6BE7">
        <w:rPr>
          <w:rFonts w:cs="Arial"/>
          <w:color w:val="222222"/>
          <w:rPrChange w:id="644" w:author="Kyeong S. Shin" w:date="2017-05-01T10:17:00Z">
            <w:rPr>
              <w:rFonts w:ascii="Arial" w:hAnsi="Arial" w:cs="Arial"/>
              <w:color w:val="222222"/>
              <w:sz w:val="19"/>
              <w:szCs w:val="19"/>
            </w:rPr>
          </w:rPrChange>
        </w:rPr>
        <w:t> is the compression factor. Since the minimum, maximum and average PSD values are stored, a factor of 3 is introduced.</w:t>
      </w:r>
    </w:p>
    <w:p w14:paraId="25D0A3A6" w14:textId="77777777" w:rsidR="00243A32" w:rsidRPr="006F6BE7" w:rsidRDefault="00243A32" w:rsidP="006F6BE7">
      <w:pPr>
        <w:rPr>
          <w:rFonts w:cs="Arial"/>
          <w:color w:val="222222"/>
          <w:sz w:val="19"/>
          <w:szCs w:val="19"/>
          <w:rPrChange w:id="645" w:author="Kyeong S. Shin" w:date="2017-05-01T10:17:00Z">
            <w:rPr>
              <w:rFonts w:ascii="Arial" w:hAnsi="Arial" w:cs="Arial"/>
              <w:color w:val="222222"/>
              <w:sz w:val="19"/>
              <w:szCs w:val="19"/>
            </w:rPr>
          </w:rPrChange>
        </w:rPr>
        <w:pPrChange w:id="646" w:author="Kyeong S. Shin" w:date="2017-05-01T10:17:00Z">
          <w:pPr>
            <w:shd w:val="clear" w:color="auto" w:fill="FFFFFF"/>
            <w:spacing w:after="0" w:line="221" w:lineRule="atLeast"/>
            <w:jc w:val="both"/>
          </w:pPr>
        </w:pPrChange>
      </w:pPr>
      <w:r w:rsidRPr="006F6BE7">
        <w:rPr>
          <w:rFonts w:cs="Arial"/>
          <w:color w:val="222222"/>
          <w:rPrChange w:id="647" w:author="Kyeong S. Shin" w:date="2017-05-01T10:17:00Z">
            <w:rPr>
              <w:rFonts w:ascii="Arial" w:hAnsi="Arial" w:cs="Arial"/>
              <w:color w:val="222222"/>
              <w:sz w:val="19"/>
              <w:szCs w:val="19"/>
            </w:rPr>
          </w:rPrChange>
        </w:rPr>
        <w:t>For scanning and computing 1024-point PSD charts over 50 MHz to 6 GHz at 25 MS/s for 1-minute at 10% compression, each PSD file occupies </w:t>
      </w:r>
      <w:r w:rsidRPr="006F6BE7">
        <w:rPr>
          <w:rFonts w:cs="Arial"/>
          <w:b/>
          <w:bCs/>
          <w:color w:val="222222"/>
          <w:rPrChange w:id="648" w:author="Kyeong S. Shin" w:date="2017-05-01T10:17:00Z">
            <w:rPr>
              <w:rFonts w:ascii="Arial" w:hAnsi="Arial" w:cs="Arial"/>
              <w:b/>
              <w:bCs/>
              <w:color w:val="222222"/>
              <w:sz w:val="19"/>
              <w:szCs w:val="19"/>
            </w:rPr>
          </w:rPrChange>
        </w:rPr>
        <w:t>1.315 MB</w:t>
      </w:r>
      <w:r w:rsidRPr="006F6BE7">
        <w:rPr>
          <w:rFonts w:cs="Arial"/>
          <w:color w:val="222222"/>
          <w:rPrChange w:id="649" w:author="Kyeong S. Shin" w:date="2017-05-01T10:17:00Z">
            <w:rPr>
              <w:rFonts w:ascii="Arial" w:hAnsi="Arial" w:cs="Arial"/>
              <w:color w:val="222222"/>
              <w:sz w:val="19"/>
              <w:szCs w:val="19"/>
            </w:rPr>
          </w:rPrChange>
        </w:rPr>
        <w:t> of storage.</w:t>
      </w:r>
    </w:p>
    <w:p w14:paraId="2AF87ED2" w14:textId="77777777" w:rsidR="00243A32" w:rsidRPr="00243A32" w:rsidRDefault="00243A32" w:rsidP="00243A32">
      <w:pPr>
        <w:pStyle w:val="Textbody"/>
        <w:rPr>
          <w:rFonts w:asciiTheme="majorHAnsi" w:eastAsiaTheme="majorEastAsia" w:hAnsiTheme="majorHAnsi" w:cstheme="majorBidi"/>
          <w:b/>
          <w:bCs/>
          <w:smallCaps/>
          <w:color w:val="000000" w:themeColor="text1"/>
          <w:kern w:val="0"/>
          <w:sz w:val="28"/>
          <w:szCs w:val="26"/>
          <w:lang w:eastAsia="en-US" w:bidi="ar-SA"/>
        </w:rPr>
      </w:pPr>
    </w:p>
    <w:sectPr w:rsidR="00243A32" w:rsidRPr="00243A32" w:rsidSect="006B2EE4">
      <w:footerReference w:type="first" r:id="rId33"/>
      <w:pgSz w:w="12240" w:h="15840" w:code="1"/>
      <w:pgMar w:top="1008" w:right="864" w:bottom="1008" w:left="864"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8B2E3" w14:textId="77777777" w:rsidR="00436AE4" w:rsidRDefault="00436AE4" w:rsidP="0068361F">
      <w:pPr>
        <w:spacing w:after="0" w:line="240" w:lineRule="auto"/>
      </w:pPr>
      <w:r>
        <w:separator/>
      </w:r>
    </w:p>
  </w:endnote>
  <w:endnote w:type="continuationSeparator" w:id="0">
    <w:p w14:paraId="454CE5DF" w14:textId="77777777" w:rsidR="00436AE4" w:rsidRDefault="00436AE4" w:rsidP="0068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Calibri"/>
    <w:charset w:val="02"/>
    <w:family w:val="auto"/>
    <w:pitch w:val="default"/>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FreeSans">
    <w:altName w:val="Calibri"/>
    <w:charset w:val="00"/>
    <w:family w:val="auto"/>
    <w:pitch w:val="variable"/>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176575"/>
      <w:docPartObj>
        <w:docPartGallery w:val="Page Numbers (Bottom of Page)"/>
        <w:docPartUnique/>
      </w:docPartObj>
    </w:sdtPr>
    <w:sdtEndPr>
      <w:rPr>
        <w:noProof/>
      </w:rPr>
    </w:sdtEndPr>
    <w:sdtContent>
      <w:p w14:paraId="2BD5F83C" w14:textId="0689F2CA" w:rsidR="0068361F" w:rsidRDefault="0068361F">
        <w:pPr>
          <w:pStyle w:val="aa"/>
          <w:jc w:val="right"/>
        </w:pPr>
        <w:r>
          <w:fldChar w:fldCharType="begin"/>
        </w:r>
        <w:r>
          <w:instrText xml:space="preserve"> PAGE   \* MERGEFORMAT </w:instrText>
        </w:r>
        <w:r>
          <w:fldChar w:fldCharType="separate"/>
        </w:r>
        <w:r w:rsidR="008F19CB">
          <w:rPr>
            <w:noProof/>
          </w:rPr>
          <w:t>1</w:t>
        </w:r>
        <w:r>
          <w:rPr>
            <w:noProof/>
          </w:rPr>
          <w:fldChar w:fldCharType="end"/>
        </w:r>
      </w:p>
    </w:sdtContent>
  </w:sdt>
  <w:p w14:paraId="2BD5F83D" w14:textId="77777777" w:rsidR="0068361F" w:rsidRDefault="006836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8451A" w14:textId="77777777" w:rsidR="00436AE4" w:rsidRDefault="00436AE4" w:rsidP="0068361F">
      <w:pPr>
        <w:spacing w:after="0" w:line="240" w:lineRule="auto"/>
      </w:pPr>
      <w:r>
        <w:separator/>
      </w:r>
    </w:p>
  </w:footnote>
  <w:footnote w:type="continuationSeparator" w:id="0">
    <w:p w14:paraId="1A5710CA" w14:textId="77777777" w:rsidR="00436AE4" w:rsidRDefault="00436AE4" w:rsidP="00683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EB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1333D13"/>
    <w:multiLevelType w:val="hybridMultilevel"/>
    <w:tmpl w:val="884E94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BA36BE"/>
    <w:multiLevelType w:val="hybridMultilevel"/>
    <w:tmpl w:val="CB52A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0F74"/>
    <w:multiLevelType w:val="hybridMultilevel"/>
    <w:tmpl w:val="FF90E8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8732052"/>
    <w:multiLevelType w:val="hybridMultilevel"/>
    <w:tmpl w:val="DF0436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6107"/>
    <w:multiLevelType w:val="hybridMultilevel"/>
    <w:tmpl w:val="3CAE2A30"/>
    <w:lvl w:ilvl="0" w:tplc="9D705B6A">
      <w:start w:val="1"/>
      <w:numFmt w:val="decimal"/>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40EEA"/>
    <w:multiLevelType w:val="hybridMultilevel"/>
    <w:tmpl w:val="F68C0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E6B11"/>
    <w:multiLevelType w:val="hybridMultilevel"/>
    <w:tmpl w:val="86C6C8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E73B1F"/>
    <w:multiLevelType w:val="hybridMultilevel"/>
    <w:tmpl w:val="75605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45657"/>
    <w:multiLevelType w:val="hybridMultilevel"/>
    <w:tmpl w:val="FC32D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305D1"/>
    <w:multiLevelType w:val="hybridMultilevel"/>
    <w:tmpl w:val="69C051C4"/>
    <w:lvl w:ilvl="0" w:tplc="0409000F">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93B1C"/>
    <w:multiLevelType w:val="hybridMultilevel"/>
    <w:tmpl w:val="1284A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D2312"/>
    <w:multiLevelType w:val="hybridMultilevel"/>
    <w:tmpl w:val="45E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B5FD9"/>
    <w:multiLevelType w:val="hybridMultilevel"/>
    <w:tmpl w:val="9FF28D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1077B8"/>
    <w:multiLevelType w:val="hybridMultilevel"/>
    <w:tmpl w:val="1166F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A613A"/>
    <w:multiLevelType w:val="hybridMultilevel"/>
    <w:tmpl w:val="9028EA6A"/>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96E35"/>
    <w:multiLevelType w:val="hybridMultilevel"/>
    <w:tmpl w:val="72C466F0"/>
    <w:lvl w:ilvl="0" w:tplc="04090001">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3675E"/>
    <w:multiLevelType w:val="hybridMultilevel"/>
    <w:tmpl w:val="7908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05B0F"/>
    <w:multiLevelType w:val="hybridMultilevel"/>
    <w:tmpl w:val="69C051C4"/>
    <w:lvl w:ilvl="0" w:tplc="0409000F">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0D454F"/>
    <w:multiLevelType w:val="hybridMultilevel"/>
    <w:tmpl w:val="87EE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E2438"/>
    <w:multiLevelType w:val="hybridMultilevel"/>
    <w:tmpl w:val="F2704AF0"/>
    <w:lvl w:ilvl="0" w:tplc="8944A044">
      <w:start w:val="1"/>
      <w:numFmt w:val="decimal"/>
      <w:lvlText w:val="%1."/>
      <w:lvlJc w:val="left"/>
      <w:pPr>
        <w:ind w:left="720" w:hanging="360"/>
      </w:pPr>
      <w:rPr>
        <w:rFonts w:asciiTheme="minorHAnsi" w:eastAsia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A3788A"/>
    <w:multiLevelType w:val="multilevel"/>
    <w:tmpl w:val="1752F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8C2717C"/>
    <w:multiLevelType w:val="hybridMultilevel"/>
    <w:tmpl w:val="45E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03E9B"/>
    <w:multiLevelType w:val="hybridMultilevel"/>
    <w:tmpl w:val="C02E60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19"/>
  </w:num>
  <w:num w:numId="7">
    <w:abstractNumId w:val="18"/>
  </w:num>
  <w:num w:numId="8">
    <w:abstractNumId w:val="0"/>
  </w:num>
  <w:num w:numId="9">
    <w:abstractNumId w:val="8"/>
  </w:num>
  <w:num w:numId="10">
    <w:abstractNumId w:val="5"/>
  </w:num>
  <w:num w:numId="11">
    <w:abstractNumId w:val="13"/>
  </w:num>
  <w:num w:numId="12">
    <w:abstractNumId w:val="11"/>
  </w:num>
  <w:num w:numId="13">
    <w:abstractNumId w:val="0"/>
  </w:num>
  <w:num w:numId="14">
    <w:abstractNumId w:val="4"/>
  </w:num>
  <w:num w:numId="15">
    <w:abstractNumId w:val="0"/>
  </w:num>
  <w:num w:numId="16">
    <w:abstractNumId w:val="0"/>
  </w:num>
  <w:num w:numId="17">
    <w:abstractNumId w:val="0"/>
  </w:num>
  <w:num w:numId="18">
    <w:abstractNumId w:val="20"/>
  </w:num>
  <w:num w:numId="19">
    <w:abstractNumId w:val="0"/>
  </w:num>
  <w:num w:numId="20">
    <w:abstractNumId w:val="0"/>
  </w:num>
  <w:num w:numId="21">
    <w:abstractNumId w:val="16"/>
  </w:num>
  <w:num w:numId="22">
    <w:abstractNumId w:val="0"/>
  </w:num>
  <w:num w:numId="23">
    <w:abstractNumId w:val="0"/>
  </w:num>
  <w:num w:numId="24">
    <w:abstractNumId w:val="0"/>
  </w:num>
  <w:num w:numId="25">
    <w:abstractNumId w:val="7"/>
  </w:num>
  <w:num w:numId="26">
    <w:abstractNumId w:val="9"/>
  </w:num>
  <w:num w:numId="27">
    <w:abstractNumId w:val="21"/>
  </w:num>
  <w:num w:numId="28">
    <w:abstractNumId w:val="2"/>
  </w:num>
  <w:num w:numId="29">
    <w:abstractNumId w:val="17"/>
  </w:num>
  <w:num w:numId="30">
    <w:abstractNumId w:val="10"/>
  </w:num>
  <w:num w:numId="31">
    <w:abstractNumId w:val="15"/>
  </w:num>
  <w:num w:numId="32">
    <w:abstractNumId w:val="12"/>
  </w:num>
  <w:num w:numId="33">
    <w:abstractNumId w:val="22"/>
  </w:num>
  <w:num w:numId="34">
    <w:abstractNumId w:val="14"/>
  </w:num>
  <w:num w:numId="3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eong S. Shin">
    <w15:presenceInfo w15:providerId="None" w15:userId="Kyeong S. Sh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E4"/>
    <w:rsid w:val="00000EC8"/>
    <w:rsid w:val="000140ED"/>
    <w:rsid w:val="00076E76"/>
    <w:rsid w:val="000967A1"/>
    <w:rsid w:val="000B2E29"/>
    <w:rsid w:val="000E08E2"/>
    <w:rsid w:val="000F1BA5"/>
    <w:rsid w:val="001052F3"/>
    <w:rsid w:val="00135819"/>
    <w:rsid w:val="001A5755"/>
    <w:rsid w:val="001A6C42"/>
    <w:rsid w:val="001B48B9"/>
    <w:rsid w:val="001C198D"/>
    <w:rsid w:val="001D12F2"/>
    <w:rsid w:val="001F6EEE"/>
    <w:rsid w:val="00230478"/>
    <w:rsid w:val="0023776C"/>
    <w:rsid w:val="00243A32"/>
    <w:rsid w:val="00266EE0"/>
    <w:rsid w:val="002B692E"/>
    <w:rsid w:val="002E12D7"/>
    <w:rsid w:val="002E684C"/>
    <w:rsid w:val="002F6191"/>
    <w:rsid w:val="003245D9"/>
    <w:rsid w:val="003345DA"/>
    <w:rsid w:val="003C3767"/>
    <w:rsid w:val="003D07F3"/>
    <w:rsid w:val="003D5B07"/>
    <w:rsid w:val="003E3E69"/>
    <w:rsid w:val="00406B5F"/>
    <w:rsid w:val="00417620"/>
    <w:rsid w:val="00436AE4"/>
    <w:rsid w:val="004607C4"/>
    <w:rsid w:val="004A32A8"/>
    <w:rsid w:val="004B2DF8"/>
    <w:rsid w:val="004E21EA"/>
    <w:rsid w:val="004F3C91"/>
    <w:rsid w:val="00511D50"/>
    <w:rsid w:val="005120FB"/>
    <w:rsid w:val="00542ED4"/>
    <w:rsid w:val="00567C09"/>
    <w:rsid w:val="00604EE3"/>
    <w:rsid w:val="00624D84"/>
    <w:rsid w:val="0068361F"/>
    <w:rsid w:val="006910B6"/>
    <w:rsid w:val="006A76C9"/>
    <w:rsid w:val="006B2EE4"/>
    <w:rsid w:val="006E334F"/>
    <w:rsid w:val="006F1AE1"/>
    <w:rsid w:val="006F6BE7"/>
    <w:rsid w:val="007532D6"/>
    <w:rsid w:val="00794158"/>
    <w:rsid w:val="0079466F"/>
    <w:rsid w:val="007C1141"/>
    <w:rsid w:val="007C7BB8"/>
    <w:rsid w:val="007D3123"/>
    <w:rsid w:val="007E0341"/>
    <w:rsid w:val="007E3EAB"/>
    <w:rsid w:val="00800B3C"/>
    <w:rsid w:val="00803F8F"/>
    <w:rsid w:val="00820E08"/>
    <w:rsid w:val="00862155"/>
    <w:rsid w:val="00874AA5"/>
    <w:rsid w:val="008C3A0A"/>
    <w:rsid w:val="008C7178"/>
    <w:rsid w:val="008E1B38"/>
    <w:rsid w:val="008F19BB"/>
    <w:rsid w:val="008F19CB"/>
    <w:rsid w:val="008F3D49"/>
    <w:rsid w:val="008F5CED"/>
    <w:rsid w:val="009133DE"/>
    <w:rsid w:val="009F5DC1"/>
    <w:rsid w:val="00A00C59"/>
    <w:rsid w:val="00A60765"/>
    <w:rsid w:val="00A71ECD"/>
    <w:rsid w:val="00A9511A"/>
    <w:rsid w:val="00A9605A"/>
    <w:rsid w:val="00AD7968"/>
    <w:rsid w:val="00AE3BB1"/>
    <w:rsid w:val="00AF494A"/>
    <w:rsid w:val="00B01639"/>
    <w:rsid w:val="00B06BAF"/>
    <w:rsid w:val="00B16D29"/>
    <w:rsid w:val="00B20365"/>
    <w:rsid w:val="00B22DAD"/>
    <w:rsid w:val="00B376AF"/>
    <w:rsid w:val="00B62AC8"/>
    <w:rsid w:val="00B736C8"/>
    <w:rsid w:val="00B972E7"/>
    <w:rsid w:val="00BC5053"/>
    <w:rsid w:val="00BF6B5F"/>
    <w:rsid w:val="00C11BBF"/>
    <w:rsid w:val="00C12857"/>
    <w:rsid w:val="00C21512"/>
    <w:rsid w:val="00C30ECC"/>
    <w:rsid w:val="00C358B3"/>
    <w:rsid w:val="00C5513C"/>
    <w:rsid w:val="00C6014D"/>
    <w:rsid w:val="00C65EB6"/>
    <w:rsid w:val="00CB5E7F"/>
    <w:rsid w:val="00D057FF"/>
    <w:rsid w:val="00D241AB"/>
    <w:rsid w:val="00D8387D"/>
    <w:rsid w:val="00D96E6F"/>
    <w:rsid w:val="00DD3D7C"/>
    <w:rsid w:val="00DF266F"/>
    <w:rsid w:val="00DF59BA"/>
    <w:rsid w:val="00E24AA5"/>
    <w:rsid w:val="00E341DD"/>
    <w:rsid w:val="00E46D9D"/>
    <w:rsid w:val="00E5556F"/>
    <w:rsid w:val="00E77964"/>
    <w:rsid w:val="00EB2374"/>
    <w:rsid w:val="00EB50C2"/>
    <w:rsid w:val="00F00791"/>
    <w:rsid w:val="00F30996"/>
    <w:rsid w:val="00F315A5"/>
    <w:rsid w:val="00F5011F"/>
    <w:rsid w:val="00F71A39"/>
    <w:rsid w:val="00FA1534"/>
    <w:rsid w:val="00FB1D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F81D"/>
  <w15:chartTrackingRefBased/>
  <w15:docId w15:val="{0E3B9CF9-690E-4DDF-83C4-F3BE85EC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AC8"/>
    <w:pPr>
      <w:spacing w:after="120" w:line="276" w:lineRule="auto"/>
    </w:pPr>
  </w:style>
  <w:style w:type="paragraph" w:styleId="1">
    <w:name w:val="heading 1"/>
    <w:basedOn w:val="a"/>
    <w:next w:val="a"/>
    <w:link w:val="1Char"/>
    <w:uiPriority w:val="9"/>
    <w:qFormat/>
    <w:rsid w:val="006B2EE4"/>
    <w:pPr>
      <w:keepNext/>
      <w:keepLines/>
      <w:numPr>
        <w:numId w:val="1"/>
      </w:numPr>
      <w:pBdr>
        <w:bottom w:val="single" w:sz="8" w:space="1" w:color="70AD47" w:themeColor="accent6"/>
      </w:pBdr>
      <w:spacing w:before="360"/>
      <w:outlineLvl w:val="0"/>
    </w:pPr>
    <w:rPr>
      <w:rFonts w:asciiTheme="majorHAnsi" w:eastAsiaTheme="majorEastAsia" w:hAnsiTheme="majorHAnsi" w:cstheme="majorBidi"/>
      <w:b/>
      <w:bCs/>
      <w:smallCaps/>
      <w:color w:val="000000" w:themeColor="text1"/>
      <w:sz w:val="36"/>
      <w:szCs w:val="28"/>
    </w:rPr>
  </w:style>
  <w:style w:type="paragraph" w:styleId="2">
    <w:name w:val="heading 2"/>
    <w:basedOn w:val="a"/>
    <w:next w:val="a"/>
    <w:link w:val="2Char"/>
    <w:uiPriority w:val="9"/>
    <w:qFormat/>
    <w:rsid w:val="006B2EE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6"/>
    </w:rPr>
  </w:style>
  <w:style w:type="paragraph" w:styleId="3">
    <w:name w:val="heading 3"/>
    <w:basedOn w:val="a"/>
    <w:next w:val="a"/>
    <w:link w:val="3Char"/>
    <w:uiPriority w:val="9"/>
    <w:qFormat/>
    <w:rsid w:val="006B2EE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6B2EE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6B2EE4"/>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6B2EE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6B2E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B2E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6B2E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B2EE4"/>
    <w:rPr>
      <w:rFonts w:asciiTheme="majorHAnsi" w:eastAsiaTheme="majorEastAsia" w:hAnsiTheme="majorHAnsi" w:cstheme="majorBidi"/>
      <w:b/>
      <w:bCs/>
      <w:smallCaps/>
      <w:color w:val="000000" w:themeColor="text1"/>
      <w:sz w:val="36"/>
      <w:szCs w:val="28"/>
    </w:rPr>
  </w:style>
  <w:style w:type="character" w:customStyle="1" w:styleId="2Char">
    <w:name w:val="제목 2 Char"/>
    <w:basedOn w:val="a0"/>
    <w:link w:val="2"/>
    <w:uiPriority w:val="9"/>
    <w:rsid w:val="006B2EE4"/>
    <w:rPr>
      <w:rFonts w:asciiTheme="majorHAnsi" w:eastAsiaTheme="majorEastAsia" w:hAnsiTheme="majorHAnsi" w:cstheme="majorBidi"/>
      <w:b/>
      <w:bCs/>
      <w:smallCaps/>
      <w:color w:val="000000" w:themeColor="text1"/>
      <w:sz w:val="28"/>
      <w:szCs w:val="26"/>
    </w:rPr>
  </w:style>
  <w:style w:type="character" w:customStyle="1" w:styleId="3Char">
    <w:name w:val="제목 3 Char"/>
    <w:basedOn w:val="a0"/>
    <w:link w:val="3"/>
    <w:uiPriority w:val="9"/>
    <w:rsid w:val="006B2EE4"/>
    <w:rPr>
      <w:rFonts w:asciiTheme="majorHAnsi" w:eastAsiaTheme="majorEastAsia" w:hAnsiTheme="majorHAnsi" w:cstheme="majorBidi"/>
      <w:b/>
      <w:bCs/>
      <w:color w:val="000000" w:themeColor="text1"/>
    </w:rPr>
  </w:style>
  <w:style w:type="character" w:customStyle="1" w:styleId="4Char">
    <w:name w:val="제목 4 Char"/>
    <w:basedOn w:val="a0"/>
    <w:link w:val="4"/>
    <w:uiPriority w:val="9"/>
    <w:semiHidden/>
    <w:rsid w:val="006B2EE4"/>
    <w:rPr>
      <w:rFonts w:asciiTheme="majorHAnsi" w:eastAsiaTheme="majorEastAsia" w:hAnsiTheme="majorHAnsi" w:cstheme="majorBidi"/>
      <w:b/>
      <w:bCs/>
      <w:i/>
      <w:iCs/>
      <w:color w:val="000000" w:themeColor="text1"/>
    </w:rPr>
  </w:style>
  <w:style w:type="character" w:customStyle="1" w:styleId="5Char">
    <w:name w:val="제목 5 Char"/>
    <w:basedOn w:val="a0"/>
    <w:link w:val="5"/>
    <w:uiPriority w:val="9"/>
    <w:semiHidden/>
    <w:rsid w:val="006B2EE4"/>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6B2EE4"/>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6B2EE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6B2EE4"/>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6B2EE4"/>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6B2E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Placeholder Text"/>
    <w:basedOn w:val="a0"/>
    <w:uiPriority w:val="99"/>
    <w:semiHidden/>
    <w:rsid w:val="006B2EE4"/>
    <w:rPr>
      <w:color w:val="808080"/>
    </w:rPr>
  </w:style>
  <w:style w:type="character" w:styleId="a5">
    <w:name w:val="Hyperlink"/>
    <w:basedOn w:val="a0"/>
    <w:uiPriority w:val="99"/>
    <w:unhideWhenUsed/>
    <w:rsid w:val="006B2EE4"/>
    <w:rPr>
      <w:color w:val="0563C1" w:themeColor="hyperlink"/>
      <w:u w:val="single"/>
    </w:rPr>
  </w:style>
  <w:style w:type="paragraph" w:customStyle="1" w:styleId="DocMetadata">
    <w:name w:val="Doc Metadata"/>
    <w:basedOn w:val="a"/>
    <w:qFormat/>
    <w:rsid w:val="006B2EE4"/>
    <w:pPr>
      <w:spacing w:after="0" w:line="240" w:lineRule="auto"/>
    </w:pPr>
    <w:rPr>
      <w:rFonts w:ascii="Segoe UI" w:hAnsi="Segoe UI" w:cs="Segoe UI"/>
      <w:sz w:val="18"/>
      <w:szCs w:val="18"/>
    </w:rPr>
  </w:style>
  <w:style w:type="paragraph" w:styleId="a6">
    <w:name w:val="List Paragraph"/>
    <w:aliases w:val="Bullet Number"/>
    <w:basedOn w:val="a"/>
    <w:link w:val="Char"/>
    <w:uiPriority w:val="34"/>
    <w:qFormat/>
    <w:rsid w:val="006B2EE4"/>
    <w:pPr>
      <w:ind w:left="720"/>
      <w:contextualSpacing/>
    </w:pPr>
  </w:style>
  <w:style w:type="table" w:styleId="-6">
    <w:name w:val="Light List Accent 6"/>
    <w:basedOn w:val="a1"/>
    <w:uiPriority w:val="61"/>
    <w:rsid w:val="006B2EE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styleId="a7">
    <w:name w:val="line number"/>
    <w:basedOn w:val="a0"/>
    <w:uiPriority w:val="99"/>
    <w:semiHidden/>
    <w:unhideWhenUsed/>
    <w:rsid w:val="006B2EE4"/>
  </w:style>
  <w:style w:type="paragraph" w:styleId="a8">
    <w:name w:val="Title"/>
    <w:basedOn w:val="a"/>
    <w:next w:val="a"/>
    <w:link w:val="Char0"/>
    <w:uiPriority w:val="10"/>
    <w:qFormat/>
    <w:rsid w:val="006B2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제목 Char"/>
    <w:basedOn w:val="a0"/>
    <w:link w:val="a8"/>
    <w:uiPriority w:val="10"/>
    <w:rsid w:val="006B2EE4"/>
    <w:rPr>
      <w:rFonts w:asciiTheme="majorHAnsi" w:eastAsiaTheme="majorEastAsia" w:hAnsiTheme="majorHAnsi" w:cstheme="majorBidi"/>
      <w:spacing w:val="-10"/>
      <w:kern w:val="28"/>
      <w:sz w:val="56"/>
      <w:szCs w:val="56"/>
    </w:rPr>
  </w:style>
  <w:style w:type="paragraph" w:styleId="a9">
    <w:name w:val="header"/>
    <w:basedOn w:val="a"/>
    <w:link w:val="Char1"/>
    <w:uiPriority w:val="99"/>
    <w:unhideWhenUsed/>
    <w:rsid w:val="0068361F"/>
    <w:pPr>
      <w:tabs>
        <w:tab w:val="center" w:pos="4680"/>
        <w:tab w:val="right" w:pos="9360"/>
      </w:tabs>
      <w:spacing w:after="0" w:line="240" w:lineRule="auto"/>
    </w:pPr>
  </w:style>
  <w:style w:type="character" w:customStyle="1" w:styleId="Char1">
    <w:name w:val="머리글 Char"/>
    <w:basedOn w:val="a0"/>
    <w:link w:val="a9"/>
    <w:uiPriority w:val="99"/>
    <w:rsid w:val="0068361F"/>
  </w:style>
  <w:style w:type="paragraph" w:styleId="aa">
    <w:name w:val="footer"/>
    <w:basedOn w:val="a"/>
    <w:link w:val="Char2"/>
    <w:uiPriority w:val="99"/>
    <w:unhideWhenUsed/>
    <w:rsid w:val="0068361F"/>
    <w:pPr>
      <w:tabs>
        <w:tab w:val="center" w:pos="4680"/>
        <w:tab w:val="right" w:pos="9360"/>
      </w:tabs>
      <w:spacing w:after="0" w:line="240" w:lineRule="auto"/>
    </w:pPr>
  </w:style>
  <w:style w:type="character" w:customStyle="1" w:styleId="Char2">
    <w:name w:val="바닥글 Char"/>
    <w:basedOn w:val="a0"/>
    <w:link w:val="aa"/>
    <w:uiPriority w:val="99"/>
    <w:rsid w:val="0068361F"/>
  </w:style>
  <w:style w:type="table" w:styleId="4-5">
    <w:name w:val="Grid Table 4 Accent 5"/>
    <w:basedOn w:val="a1"/>
    <w:uiPriority w:val="49"/>
    <w:rsid w:val="00A95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0">
    <w:name w:val="멘션1"/>
    <w:basedOn w:val="a0"/>
    <w:uiPriority w:val="99"/>
    <w:semiHidden/>
    <w:unhideWhenUsed/>
    <w:rsid w:val="00D057FF"/>
    <w:rPr>
      <w:color w:val="2B579A"/>
      <w:shd w:val="clear" w:color="auto" w:fill="E6E6E6"/>
    </w:rPr>
  </w:style>
  <w:style w:type="character" w:customStyle="1" w:styleId="Char">
    <w:name w:val="목록 단락 Char"/>
    <w:aliases w:val="Bullet Number Char"/>
    <w:basedOn w:val="a0"/>
    <w:link w:val="a6"/>
    <w:uiPriority w:val="34"/>
    <w:locked/>
    <w:rsid w:val="00874AA5"/>
  </w:style>
  <w:style w:type="character" w:styleId="HTML">
    <w:name w:val="HTML Code"/>
    <w:basedOn w:val="a0"/>
    <w:uiPriority w:val="99"/>
    <w:semiHidden/>
    <w:unhideWhenUsed/>
    <w:rsid w:val="007C1141"/>
    <w:rPr>
      <w:rFonts w:ascii="Courier New" w:eastAsiaTheme="minorHAnsi" w:hAnsi="Courier New" w:cs="Courier New" w:hint="default"/>
      <w:sz w:val="20"/>
      <w:szCs w:val="20"/>
    </w:rPr>
  </w:style>
  <w:style w:type="paragraph" w:styleId="HTML0">
    <w:name w:val="HTML Preformatted"/>
    <w:basedOn w:val="a"/>
    <w:link w:val="HTMLChar"/>
    <w:uiPriority w:val="99"/>
    <w:semiHidden/>
    <w:unhideWhenUsed/>
    <w:rsid w:val="007C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har">
    <w:name w:val="미리 서식이 지정된 HTML Char"/>
    <w:basedOn w:val="a0"/>
    <w:link w:val="HTML0"/>
    <w:uiPriority w:val="99"/>
    <w:semiHidden/>
    <w:rsid w:val="007C1141"/>
    <w:rPr>
      <w:rFonts w:ascii="Courier New" w:hAnsi="Courier New" w:cs="Courier New"/>
      <w:sz w:val="20"/>
      <w:szCs w:val="20"/>
    </w:rPr>
  </w:style>
  <w:style w:type="paragraph" w:customStyle="1" w:styleId="Standard">
    <w:name w:val="Standard"/>
    <w:rsid w:val="001052F3"/>
    <w:pPr>
      <w:suppressAutoHyphens/>
      <w:autoSpaceDE w:val="0"/>
      <w:autoSpaceDN w:val="0"/>
      <w:spacing w:after="0" w:line="240" w:lineRule="auto"/>
      <w:textAlignment w:val="baseline"/>
    </w:pPr>
    <w:rPr>
      <w:rFonts w:ascii="Times New Roman" w:hAnsi="Times New Roman" w:cs="FreeSans"/>
      <w:kern w:val="3"/>
      <w:sz w:val="24"/>
      <w:szCs w:val="24"/>
      <w:lang w:eastAsia="ko-KR" w:bidi="hi-IN"/>
    </w:rPr>
  </w:style>
  <w:style w:type="paragraph" w:customStyle="1" w:styleId="Textbody">
    <w:name w:val="Text body"/>
    <w:basedOn w:val="Standard"/>
    <w:rsid w:val="001052F3"/>
    <w:pPr>
      <w:spacing w:after="140" w:line="288" w:lineRule="auto"/>
    </w:pPr>
  </w:style>
  <w:style w:type="paragraph" w:styleId="ab">
    <w:name w:val="Balloon Text"/>
    <w:basedOn w:val="a"/>
    <w:link w:val="Char3"/>
    <w:uiPriority w:val="99"/>
    <w:semiHidden/>
    <w:unhideWhenUsed/>
    <w:rsid w:val="00E77964"/>
    <w:pPr>
      <w:spacing w:after="0" w:line="240" w:lineRule="auto"/>
    </w:pPr>
    <w:rPr>
      <w:rFonts w:ascii="Times New Roman" w:hAnsi="Times New Roman" w:cs="Times New Roman"/>
      <w:sz w:val="18"/>
      <w:szCs w:val="18"/>
    </w:rPr>
  </w:style>
  <w:style w:type="character" w:customStyle="1" w:styleId="Char3">
    <w:name w:val="풍선 도움말 텍스트 Char"/>
    <w:basedOn w:val="a0"/>
    <w:link w:val="ab"/>
    <w:uiPriority w:val="99"/>
    <w:semiHidden/>
    <w:rsid w:val="00E77964"/>
    <w:rPr>
      <w:rFonts w:ascii="Times New Roman" w:hAnsi="Times New Roman" w:cs="Times New Roman"/>
      <w:sz w:val="18"/>
      <w:szCs w:val="18"/>
    </w:rPr>
  </w:style>
  <w:style w:type="character" w:styleId="ac">
    <w:name w:val="annotation reference"/>
    <w:basedOn w:val="a0"/>
    <w:uiPriority w:val="99"/>
    <w:semiHidden/>
    <w:unhideWhenUsed/>
    <w:rsid w:val="00E77964"/>
    <w:rPr>
      <w:sz w:val="18"/>
      <w:szCs w:val="18"/>
    </w:rPr>
  </w:style>
  <w:style w:type="paragraph" w:styleId="ad">
    <w:name w:val="annotation text"/>
    <w:basedOn w:val="a"/>
    <w:link w:val="Char4"/>
    <w:uiPriority w:val="99"/>
    <w:semiHidden/>
    <w:unhideWhenUsed/>
    <w:rsid w:val="00E77964"/>
    <w:pPr>
      <w:spacing w:line="240" w:lineRule="auto"/>
    </w:pPr>
    <w:rPr>
      <w:sz w:val="24"/>
      <w:szCs w:val="24"/>
    </w:rPr>
  </w:style>
  <w:style w:type="character" w:customStyle="1" w:styleId="Char4">
    <w:name w:val="메모 텍스트 Char"/>
    <w:basedOn w:val="a0"/>
    <w:link w:val="ad"/>
    <w:uiPriority w:val="99"/>
    <w:semiHidden/>
    <w:rsid w:val="00E77964"/>
    <w:rPr>
      <w:sz w:val="24"/>
      <w:szCs w:val="24"/>
    </w:rPr>
  </w:style>
  <w:style w:type="paragraph" w:styleId="ae">
    <w:name w:val="annotation subject"/>
    <w:basedOn w:val="ad"/>
    <w:next w:val="ad"/>
    <w:link w:val="Char5"/>
    <w:uiPriority w:val="99"/>
    <w:semiHidden/>
    <w:unhideWhenUsed/>
    <w:rsid w:val="00E77964"/>
    <w:rPr>
      <w:b/>
      <w:bCs/>
      <w:sz w:val="20"/>
      <w:szCs w:val="20"/>
    </w:rPr>
  </w:style>
  <w:style w:type="character" w:customStyle="1" w:styleId="Char5">
    <w:name w:val="메모 주제 Char"/>
    <w:basedOn w:val="Char4"/>
    <w:link w:val="ae"/>
    <w:uiPriority w:val="99"/>
    <w:semiHidden/>
    <w:rsid w:val="00E77964"/>
    <w:rPr>
      <w:b/>
      <w:bCs/>
      <w:sz w:val="20"/>
      <w:szCs w:val="20"/>
    </w:rPr>
  </w:style>
  <w:style w:type="character" w:customStyle="1" w:styleId="apple-converted-space">
    <w:name w:val="apple-converted-space"/>
    <w:basedOn w:val="a0"/>
    <w:rsid w:val="00243A32"/>
  </w:style>
  <w:style w:type="character" w:customStyle="1" w:styleId="il">
    <w:name w:val="il"/>
    <w:basedOn w:val="a0"/>
    <w:rsid w:val="00243A32"/>
  </w:style>
  <w:style w:type="character" w:styleId="af">
    <w:name w:val="Mention"/>
    <w:basedOn w:val="a0"/>
    <w:uiPriority w:val="99"/>
    <w:rsid w:val="00406B5F"/>
    <w:rPr>
      <w:color w:val="2B579A"/>
      <w:shd w:val="clear" w:color="auto" w:fill="E6E6E6"/>
    </w:rPr>
  </w:style>
  <w:style w:type="paragraph" w:styleId="af0">
    <w:name w:val="Normal (Web)"/>
    <w:basedOn w:val="a"/>
    <w:uiPriority w:val="99"/>
    <w:semiHidden/>
    <w:unhideWhenUsed/>
    <w:rsid w:val="00E24AA5"/>
    <w:pPr>
      <w:spacing w:before="100" w:beforeAutospacing="1" w:after="100" w:afterAutospacing="1" w:line="240" w:lineRule="auto"/>
    </w:pPr>
    <w:rPr>
      <w:rFonts w:ascii="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50555">
      <w:bodyDiv w:val="1"/>
      <w:marLeft w:val="0"/>
      <w:marRight w:val="0"/>
      <w:marTop w:val="0"/>
      <w:marBottom w:val="0"/>
      <w:divBdr>
        <w:top w:val="none" w:sz="0" w:space="0" w:color="auto"/>
        <w:left w:val="none" w:sz="0" w:space="0" w:color="auto"/>
        <w:bottom w:val="none" w:sz="0" w:space="0" w:color="auto"/>
        <w:right w:val="none" w:sz="0" w:space="0" w:color="auto"/>
      </w:divBdr>
    </w:div>
    <w:div w:id="172183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opbox.com/s/41hu3etnxcnr5yg/ImporterSetup.msi?dl=0" TargetMode="External"/><Relationship Id="rId18" Type="http://schemas.openxmlformats.org/officeDocument/2006/relationships/hyperlink" Target="https://github.com/city-scape/CityScape_Raw_Data_Decoder" TargetMode="External"/><Relationship Id="rId26" Type="http://schemas.openxmlformats.org/officeDocument/2006/relationships/image" Target="cid:ii_j1d2o5dp0_15b5b5c9aaee6d21" TargetMode="External"/><Relationship Id="rId3" Type="http://schemas.openxmlformats.org/officeDocument/2006/relationships/numbering" Target="numbering.xml"/><Relationship Id="rId21" Type="http://schemas.openxmlformats.org/officeDocument/2006/relationships/hyperlink" Target="file:///C:\Users\piloteer\Desktop\goog_454609450"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icrosoft.com/en-us/download/details.aspx?id=40784" TargetMode="External"/><Relationship Id="rId17" Type="http://schemas.openxmlformats.org/officeDocument/2006/relationships/hyperlink" Target="https://www.dropbox.com/s/1m0j96h2x7cuaw2/Calibration-Cityscape-USRP-20161009.pdf?dl=0"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smaster20161201t0759.blob.core.windows.net/msidownload/CityScape%20Station%20Deployment%20Guide.pdf"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city-scape/CityScape_Raw_Data_Decoder/blob/master/python/psdFile_pb2.py" TargetMode="External"/><Relationship Id="rId32" Type="http://schemas.openxmlformats.org/officeDocument/2006/relationships/image" Target="cid:ii_j1d2yfbf3_15b5b63eab61b965"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iles.ettus.com/binaries/uhd_stable/uhd_003.008.005-release/uhd_003.008.005-release_Win64_VS2013.exe" TargetMode="External"/><Relationship Id="rId23" Type="http://schemas.openxmlformats.org/officeDocument/2006/relationships/hyperlink" Target="https://github.com/city-scape/CityScape_Raw_Data_Decoder/blob/master/python/GUI_Example/CityScapePSDPlotter.py" TargetMode="External"/><Relationship Id="rId28" Type="http://schemas.openxmlformats.org/officeDocument/2006/relationships/image" Target="cid:ii_j1d2r1h81_15b5b5ea8653d8da"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ropbox.com/s/fhfi304ea1c2gpn/CiytScapeTestSuite.zip?dl=0" TargetMode="External"/><Relationship Id="rId22" Type="http://schemas.openxmlformats.org/officeDocument/2006/relationships/hyperlink" Target="https://www.dropbox.com/s/26gr5uh0f8t3adh/Windows-CityScapePSDFilePlotter.zip?dl=0" TargetMode="External"/><Relationship Id="rId27" Type="http://schemas.openxmlformats.org/officeDocument/2006/relationships/image" Target="media/image7.png"/><Relationship Id="rId30" Type="http://schemas.openxmlformats.org/officeDocument/2006/relationships/image" Target="cid:ii_j1d2x9ql2_15b5b63195ccc553" TargetMode="Externa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6746A066D547A48587039934E2BAF3"/>
        <w:category>
          <w:name w:val="General"/>
          <w:gallery w:val="placeholder"/>
        </w:category>
        <w:types>
          <w:type w:val="bbPlcHdr"/>
        </w:types>
        <w:behaviors>
          <w:behavior w:val="content"/>
        </w:behaviors>
        <w:guid w:val="{0AF281CC-9FDC-42CA-B8C9-FE49409B605F}"/>
      </w:docPartPr>
      <w:docPartBody>
        <w:p w:rsidR="00E4000E" w:rsidRDefault="00651F3A" w:rsidP="00651F3A">
          <w:pPr>
            <w:pStyle w:val="146746A066D547A48587039934E2BAF3"/>
          </w:pPr>
          <w:r w:rsidRPr="008D04D8">
            <w:rPr>
              <w:rStyle w:val="a3"/>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Calibri"/>
    <w:charset w:val="02"/>
    <w:family w:val="auto"/>
    <w:pitch w:val="default"/>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FreeSans">
    <w:altName w:val="Calibri"/>
    <w:charset w:val="00"/>
    <w:family w:val="auto"/>
    <w:pitch w:val="variable"/>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5C4E"/>
    <w:multiLevelType w:val="multilevel"/>
    <w:tmpl w:val="C7B02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040529"/>
    <w:multiLevelType w:val="multilevel"/>
    <w:tmpl w:val="3E107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F3A"/>
    <w:rsid w:val="000164D5"/>
    <w:rsid w:val="001B5FEF"/>
    <w:rsid w:val="002C3750"/>
    <w:rsid w:val="00337534"/>
    <w:rsid w:val="005766CF"/>
    <w:rsid w:val="00651F3A"/>
    <w:rsid w:val="00674903"/>
    <w:rsid w:val="007917C7"/>
    <w:rsid w:val="007F58B3"/>
    <w:rsid w:val="008649E1"/>
    <w:rsid w:val="00914034"/>
    <w:rsid w:val="0097073D"/>
    <w:rsid w:val="00AF645E"/>
    <w:rsid w:val="00BD3FD5"/>
    <w:rsid w:val="00C27C2F"/>
    <w:rsid w:val="00E4000E"/>
    <w:rsid w:val="00EB2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7C2F"/>
    <w:rPr>
      <w:color w:val="808080"/>
    </w:rPr>
  </w:style>
  <w:style w:type="paragraph" w:customStyle="1" w:styleId="57E97502873B4A518EF79EEF20696A18">
    <w:name w:val="57E97502873B4A518EF79EEF20696A18"/>
    <w:rsid w:val="00651F3A"/>
  </w:style>
  <w:style w:type="paragraph" w:customStyle="1" w:styleId="56D50BB0B5B640728EC9F1837BCA67D8">
    <w:name w:val="56D50BB0B5B640728EC9F1837BCA67D8"/>
    <w:rsid w:val="00651F3A"/>
  </w:style>
  <w:style w:type="paragraph" w:customStyle="1" w:styleId="1E417FFE2E814D748508B4C0C9D4AB26">
    <w:name w:val="1E417FFE2E814D748508B4C0C9D4AB26"/>
    <w:rsid w:val="00651F3A"/>
  </w:style>
  <w:style w:type="paragraph" w:customStyle="1" w:styleId="23C8B89B736445D29A0B2581DD5A7755">
    <w:name w:val="23C8B89B736445D29A0B2581DD5A7755"/>
    <w:rsid w:val="00651F3A"/>
  </w:style>
  <w:style w:type="paragraph" w:customStyle="1" w:styleId="16031AB51FDC42E19F653738A2A04BDD">
    <w:name w:val="16031AB51FDC42E19F653738A2A04BDD"/>
    <w:rsid w:val="00651F3A"/>
  </w:style>
  <w:style w:type="paragraph" w:customStyle="1" w:styleId="146746A066D547A48587039934E2BAF3">
    <w:name w:val="146746A066D547A48587039934E2BAF3"/>
    <w:rsid w:val="00651F3A"/>
  </w:style>
  <w:style w:type="paragraph" w:customStyle="1" w:styleId="56D9AB0C37864691A2AB5EA25994C788">
    <w:name w:val="56D9AB0C37864691A2AB5EA25994C788"/>
    <w:rsid w:val="00651F3A"/>
  </w:style>
  <w:style w:type="paragraph" w:customStyle="1" w:styleId="36B9EAA8B4084A2C981797932CE6ED84">
    <w:name w:val="36B9EAA8B4084A2C981797932CE6ED84"/>
    <w:rsid w:val="00651F3A"/>
  </w:style>
  <w:style w:type="paragraph" w:customStyle="1" w:styleId="D32BA539D1C049C8BD12B5C96D2BA76D">
    <w:name w:val="D32BA539D1C049C8BD12B5C96D2BA76D"/>
    <w:rsid w:val="00651F3A"/>
  </w:style>
  <w:style w:type="paragraph" w:customStyle="1" w:styleId="EAAC48BB1E7B46A1B39F775F11289896">
    <w:name w:val="EAAC48BB1E7B46A1B39F775F11289896"/>
    <w:rsid w:val="00651F3A"/>
  </w:style>
  <w:style w:type="paragraph" w:styleId="a4">
    <w:name w:val="List Paragraph"/>
    <w:basedOn w:val="a"/>
    <w:uiPriority w:val="34"/>
    <w:qFormat/>
    <w:rsid w:val="00651F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750BD07B844707A6EDF74438039210">
    <w:name w:val="DD750BD07B844707A6EDF74438039210"/>
    <w:rsid w:val="00651F3A"/>
  </w:style>
  <w:style w:type="paragraph" w:customStyle="1" w:styleId="1BC586899A8E4C3894F8CF6C7979FD97">
    <w:name w:val="1BC586899A8E4C3894F8CF6C7979FD97"/>
    <w:rsid w:val="00651F3A"/>
  </w:style>
  <w:style w:type="paragraph" w:customStyle="1" w:styleId="E9090D6A89A347DAAA494DCCAD3B4101">
    <w:name w:val="E9090D6A89A347DAAA494DCCAD3B4101"/>
    <w:rsid w:val="00651F3A"/>
  </w:style>
  <w:style w:type="paragraph" w:customStyle="1" w:styleId="C0D8DFF4D5424C019E1714B856F073BF">
    <w:name w:val="C0D8DFF4D5424C019E1714B856F073BF"/>
    <w:rsid w:val="00651F3A"/>
  </w:style>
  <w:style w:type="paragraph" w:customStyle="1" w:styleId="2FA434FA4B9B41BB9070B76A591C589E">
    <w:name w:val="2FA434FA4B9B41BB9070B76A591C589E"/>
    <w:rsid w:val="00651F3A"/>
  </w:style>
  <w:style w:type="paragraph" w:customStyle="1" w:styleId="87808F74230844919A10B3D04AEFFDA7">
    <w:name w:val="87808F74230844919A10B3D04AEFFDA7"/>
    <w:rsid w:val="00651F3A"/>
  </w:style>
  <w:style w:type="paragraph" w:customStyle="1" w:styleId="268D3577B4A349C3B279F00FECA764BF">
    <w:name w:val="268D3577B4A349C3B279F00FECA764BF"/>
    <w:rsid w:val="00651F3A"/>
  </w:style>
  <w:style w:type="paragraph" w:customStyle="1" w:styleId="2B4F818FB17045B7BD21749DA932D761">
    <w:name w:val="2B4F818FB17045B7BD21749DA932D761"/>
    <w:rsid w:val="00651F3A"/>
  </w:style>
  <w:style w:type="paragraph" w:customStyle="1" w:styleId="F127E82820294C988EFEAFE65B12D623">
    <w:name w:val="F127E82820294C988EFEAFE65B12D623"/>
    <w:rsid w:val="005766CF"/>
  </w:style>
  <w:style w:type="paragraph" w:customStyle="1" w:styleId="D76494257E084F149771B3147BF33947">
    <w:name w:val="D76494257E084F149771B3147BF33947"/>
    <w:rsid w:val="00576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72341-C97A-47E2-ADFD-AB3C6385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12</Pages>
  <Words>3451</Words>
  <Characters>19672</Characters>
  <Application>Microsoft Office Word</Application>
  <DocSecurity>0</DocSecurity>
  <Lines>163</Lines>
  <Paragraphs>46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Kannam, Shyam</dc:creator>
  <cp:keywords/>
  <dc:description/>
  <cp:lastModifiedBy>Kyeong S. Shin</cp:lastModifiedBy>
  <cp:revision>14</cp:revision>
  <dcterms:created xsi:type="dcterms:W3CDTF">2017-05-01T11:50:00Z</dcterms:created>
  <dcterms:modified xsi:type="dcterms:W3CDTF">2017-05-01T18:15:00Z</dcterms:modified>
  <cp:contentStatus>Draft Template</cp:contentStatus>
</cp:coreProperties>
</file>